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1EBC" w:rsidRPr="00DF363E" w:rsidRDefault="00A31EBC" w:rsidP="00A31EBC">
      <w:pPr>
        <w:pStyle w:val="Heading1"/>
        <w:jc w:val="center"/>
        <w:rPr>
          <w:b/>
          <w:color w:val="000000" w:themeColor="text1"/>
        </w:rPr>
      </w:pPr>
      <w:r w:rsidRPr="00DF363E">
        <w:rPr>
          <w:b/>
          <w:color w:val="000000" w:themeColor="text1"/>
        </w:rPr>
        <w:t>SANIKA SARDESAI</w:t>
      </w:r>
    </w:p>
    <w:p w:rsidR="00A31EBC" w:rsidRPr="00796CB1" w:rsidRDefault="00A31EBC" w:rsidP="00A31EB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677CF5" wp14:editId="2031B712">
                <wp:simplePos x="0" y="0"/>
                <wp:positionH relativeFrom="margin">
                  <wp:posOffset>422694</wp:posOffset>
                </wp:positionH>
                <wp:positionV relativeFrom="paragraph">
                  <wp:posOffset>219123</wp:posOffset>
                </wp:positionV>
                <wp:extent cx="5067381" cy="14602"/>
                <wp:effectExtent l="0" t="0" r="0" b="5080"/>
                <wp:wrapNone/>
                <wp:docPr id="15" name="Shap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7381" cy="146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067808" h="14605">
                              <a:moveTo>
                                <a:pt x="0" y="0"/>
                              </a:moveTo>
                              <a:lnTo>
                                <a:pt x="4987036" y="0"/>
                              </a:lnTo>
                              <a:lnTo>
                                <a:pt x="5067808" y="0"/>
                              </a:lnTo>
                              <a:lnTo>
                                <a:pt x="5067808" y="14605"/>
                              </a:lnTo>
                              <a:lnTo>
                                <a:pt x="0" y="1460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37A1CC" id="Shape 15" o:spid="_x0000_s1026" style="position:absolute;margin-left:33.3pt;margin-top:17.25pt;width:399pt;height:1.1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5067808,14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" path="m,l4987036,r80772,l5067808,14605,,14605,,xe" fillcolor="black" stroked="f" strokeweight="0">
                <v:stroke miterlimit="83231f" joinstyle="miter"/>
                <v:path arrowok="t" textboxrect="0,0,5067808,14605"/>
                <w10:wrap anchorx="margin"/>
              </v:shape>
            </w:pict>
          </mc:Fallback>
        </mc:AlternateContent>
      </w:r>
      <w:r w:rsidRPr="00014B1D">
        <w:rPr>
          <w:rFonts w:ascii="Times New Roman" w:hAnsi="Times New Roman" w:cs="Times New Roman"/>
          <w:sz w:val="24"/>
          <w:szCs w:val="24"/>
        </w:rPr>
        <w:t xml:space="preserve">North York, +1(647) -936-3529 | sanika.sardesai95@gmail.com | </w:t>
      </w:r>
      <w:hyperlink r:id="rId5" w:history="1">
        <w:r w:rsidRPr="00014B1D">
          <w:rPr>
            <w:rStyle w:val="Hyperlink"/>
            <w:rFonts w:ascii="Times New Roman" w:hAnsi="Times New Roman" w:cs="Times New Roman"/>
            <w:sz w:val="24"/>
            <w:szCs w:val="24"/>
          </w:rPr>
          <w:t>www.foodandtrippling.com</w:t>
        </w:r>
      </w:hyperlink>
    </w:p>
    <w:p w:rsidR="00A31EBC" w:rsidRPr="00DF363E" w:rsidRDefault="00A31EBC" w:rsidP="00A31EBC">
      <w:pPr>
        <w:pStyle w:val="Heading2"/>
        <w:rPr>
          <w:b/>
          <w:bCs/>
          <w:color w:val="000000" w:themeColor="text1"/>
        </w:rPr>
      </w:pPr>
      <w:r w:rsidRPr="00DF363E">
        <w:rPr>
          <w:b/>
          <w:bCs/>
          <w:color w:val="000000" w:themeColor="text1"/>
        </w:rPr>
        <w:t>Professional Summary</w:t>
      </w:r>
    </w:p>
    <w:p w:rsidR="00A31EBC" w:rsidRDefault="005753B5" w:rsidP="00A31EBC">
      <w:p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DF363E">
        <w:rPr>
          <w:noProof/>
          <w:color w:val="000000" w:themeColor="text1"/>
          <w:lang w:eastAsia="en-CA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7B81762" wp14:editId="2C65EA10">
                <wp:simplePos x="0" y="0"/>
                <wp:positionH relativeFrom="column">
                  <wp:posOffset>-255319</wp:posOffset>
                </wp:positionH>
                <wp:positionV relativeFrom="paragraph">
                  <wp:posOffset>307192</wp:posOffset>
                </wp:positionV>
                <wp:extent cx="2149475" cy="6982690"/>
                <wp:effectExtent l="0" t="0" r="3175" b="889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9475" cy="6982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1EBC" w:rsidRPr="000A4464" w:rsidRDefault="00A31EBC" w:rsidP="000A4464">
                            <w:pPr>
                              <w:pStyle w:val="Heading2"/>
                              <w:rPr>
                                <w:rFonts w:asciiTheme="minorHAnsi" w:hAnsiTheme="minorHAnsi" w:cstheme="minorHAnsi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F363E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SKILLS</w:t>
                            </w:r>
                            <w:r w:rsidRPr="00DF363E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:</w:t>
                            </w:r>
                            <w:r w:rsidRPr="000A4464">
                              <w:rPr>
                                <w:rFonts w:asciiTheme="minorHAnsi" w:hAnsiTheme="minorHAnsi" w:cstheme="minorHAnsi"/>
                                <w:b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0A4464">
                              <w:rPr>
                                <w:rFonts w:asciiTheme="minorHAnsi" w:hAnsiTheme="minorHAnsi" w:cstheme="minorHAnsi"/>
                                <w:b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  <w:p w:rsidR="00A31EBC" w:rsidRPr="00B504B0" w:rsidRDefault="00A31EBC" w:rsidP="00A31EBC">
                            <w:pPr>
                              <w:tabs>
                                <w:tab w:val="left" w:pos="180"/>
                              </w:tabs>
                              <w:spacing w:after="0"/>
                              <w:rPr>
                                <w:lang w:val="en-US"/>
                              </w:rPr>
                            </w:pPr>
                            <w:r w:rsidRPr="00E45DE5">
                              <w:rPr>
                                <w:sz w:val="20"/>
                                <w:szCs w:val="20"/>
                                <w:lang w:val="en-US"/>
                              </w:rPr>
                              <w:t>•</w:t>
                            </w:r>
                            <w:r w:rsidRPr="00E45DE5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B504B0">
                              <w:rPr>
                                <w:lang w:val="en-US"/>
                              </w:rPr>
                              <w:t xml:space="preserve">Data Analytics </w:t>
                            </w:r>
                          </w:p>
                          <w:p w:rsidR="00A31EBC" w:rsidRPr="00B504B0" w:rsidRDefault="009A64ED" w:rsidP="00A31EBC">
                            <w:pPr>
                              <w:tabs>
                                <w:tab w:val="left" w:pos="180"/>
                              </w:tabs>
                              <w:spacing w:after="0"/>
                              <w:rPr>
                                <w:lang w:val="en-US"/>
                              </w:rPr>
                            </w:pPr>
                            <w:r w:rsidRPr="00B504B0">
                              <w:rPr>
                                <w:lang w:val="en-US"/>
                              </w:rPr>
                              <w:t>• SEO</w:t>
                            </w:r>
                            <w:r w:rsidR="00A31EBC" w:rsidRPr="00B504B0">
                              <w:rPr>
                                <w:lang w:val="en-US"/>
                              </w:rPr>
                              <w:t xml:space="preserve"> &amp; Graphic Designing</w:t>
                            </w:r>
                          </w:p>
                          <w:p w:rsidR="00A31EBC" w:rsidRPr="00B504B0" w:rsidRDefault="00A31EBC" w:rsidP="00A31EBC">
                            <w:pPr>
                              <w:tabs>
                                <w:tab w:val="left" w:pos="180"/>
                              </w:tabs>
                              <w:spacing w:after="0"/>
                              <w:rPr>
                                <w:lang w:val="en-US"/>
                              </w:rPr>
                            </w:pPr>
                            <w:r w:rsidRPr="00B504B0">
                              <w:rPr>
                                <w:lang w:val="en-US"/>
                              </w:rPr>
                              <w:t>•</w:t>
                            </w:r>
                            <w:r w:rsidRPr="00B504B0">
                              <w:rPr>
                                <w:lang w:val="en-US"/>
                              </w:rPr>
                              <w:tab/>
                              <w:t xml:space="preserve">Design BI Dashboards &amp; </w:t>
                            </w:r>
                          </w:p>
                          <w:p w:rsidR="00A31EBC" w:rsidRPr="00B504B0" w:rsidRDefault="00A31EBC" w:rsidP="00A31EBC">
                            <w:pPr>
                              <w:tabs>
                                <w:tab w:val="left" w:pos="180"/>
                              </w:tabs>
                              <w:spacing w:after="0"/>
                              <w:rPr>
                                <w:lang w:val="en-US"/>
                              </w:rPr>
                            </w:pPr>
                            <w:r w:rsidRPr="00B504B0">
                              <w:rPr>
                                <w:lang w:val="en-US"/>
                              </w:rPr>
                              <w:t xml:space="preserve">    Visualization reports</w:t>
                            </w:r>
                          </w:p>
                          <w:p w:rsidR="00AF1221" w:rsidRPr="00B504B0" w:rsidRDefault="00A31EBC" w:rsidP="00AF1221">
                            <w:pPr>
                              <w:tabs>
                                <w:tab w:val="left" w:pos="180"/>
                              </w:tabs>
                              <w:spacing w:after="0"/>
                              <w:rPr>
                                <w:lang w:val="en-US"/>
                              </w:rPr>
                            </w:pPr>
                            <w:r w:rsidRPr="00B504B0">
                              <w:rPr>
                                <w:lang w:val="en-US"/>
                              </w:rPr>
                              <w:t>•</w:t>
                            </w:r>
                            <w:r w:rsidRPr="00B504B0">
                              <w:rPr>
                                <w:lang w:val="en-US"/>
                              </w:rPr>
                              <w:tab/>
                              <w:t>Client Interactions &amp; Training</w:t>
                            </w:r>
                          </w:p>
                          <w:p w:rsidR="00A31EBC" w:rsidRPr="00B504B0" w:rsidRDefault="00AF1221" w:rsidP="00AF1221">
                            <w:pPr>
                              <w:tabs>
                                <w:tab w:val="left" w:pos="180"/>
                              </w:tabs>
                              <w:spacing w:after="0"/>
                              <w:rPr>
                                <w:rFonts w:cstheme="minorHAnsi"/>
                              </w:rPr>
                            </w:pPr>
                            <w:r w:rsidRPr="00B504B0">
                              <w:rPr>
                                <w:lang w:val="en-US"/>
                              </w:rPr>
                              <w:t>• Informatica</w:t>
                            </w:r>
                            <w:r w:rsidRPr="00B504B0">
                              <w:rPr>
                                <w:rFonts w:cstheme="minorHAnsi"/>
                              </w:rPr>
                              <w:t xml:space="preserve"> PowerCenter</w:t>
                            </w:r>
                          </w:p>
                          <w:p w:rsidR="00AF1221" w:rsidRDefault="00AF1221" w:rsidP="00AF1221">
                            <w:pPr>
                              <w:tabs>
                                <w:tab w:val="left" w:pos="180"/>
                              </w:tabs>
                              <w:spacing w:after="0"/>
                              <w:rPr>
                                <w:lang w:val="en-US"/>
                              </w:rPr>
                            </w:pPr>
                            <w:r w:rsidRPr="00B504B0">
                              <w:rPr>
                                <w:lang w:val="en-US"/>
                              </w:rPr>
                              <w:t>• Google Analytics</w:t>
                            </w:r>
                          </w:p>
                          <w:p w:rsidR="009E709B" w:rsidRPr="00B504B0" w:rsidRDefault="009E709B" w:rsidP="00AF1221">
                            <w:pPr>
                              <w:tabs>
                                <w:tab w:val="left" w:pos="180"/>
                              </w:tabs>
                              <w:spacing w:after="0"/>
                              <w:rPr>
                                <w:lang w:val="en-US"/>
                              </w:rPr>
                            </w:pPr>
                            <w:r w:rsidRPr="00B504B0">
                              <w:rPr>
                                <w:lang w:val="en-US"/>
                              </w:rPr>
                              <w:t>•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Datawarehouse</w:t>
                            </w:r>
                            <w:proofErr w:type="spellEnd"/>
                          </w:p>
                          <w:p w:rsidR="00AF1221" w:rsidRPr="00B504B0" w:rsidRDefault="00AF1221" w:rsidP="00AF1221">
                            <w:pPr>
                              <w:tabs>
                                <w:tab w:val="left" w:pos="180"/>
                              </w:tabs>
                              <w:spacing w:after="0"/>
                              <w:rPr>
                                <w:lang w:val="en-US"/>
                              </w:rPr>
                            </w:pPr>
                            <w:r w:rsidRPr="00B504B0">
                              <w:rPr>
                                <w:lang w:val="en-US"/>
                              </w:rPr>
                              <w:t>• Android Development</w:t>
                            </w:r>
                          </w:p>
                          <w:p w:rsidR="00CB3EDE" w:rsidRDefault="00CB3EDE" w:rsidP="00AF1221">
                            <w:pPr>
                              <w:tabs>
                                <w:tab w:val="left" w:pos="180"/>
                              </w:tabs>
                              <w:spacing w:after="0"/>
                              <w:rPr>
                                <w:lang w:val="en-US"/>
                              </w:rPr>
                            </w:pPr>
                            <w:r w:rsidRPr="00B504B0">
                              <w:rPr>
                                <w:lang w:val="en-US"/>
                              </w:rPr>
                              <w:t>• Google AdSense &amp; Marketing</w:t>
                            </w:r>
                          </w:p>
                          <w:p w:rsidR="00FA2B83" w:rsidRPr="00B504B0" w:rsidRDefault="00FA2B83" w:rsidP="00AF1221">
                            <w:pPr>
                              <w:tabs>
                                <w:tab w:val="left" w:pos="180"/>
                              </w:tabs>
                              <w:spacing w:after="0"/>
                              <w:rPr>
                                <w:lang w:val="en-US"/>
                              </w:rPr>
                            </w:pPr>
                            <w:r w:rsidRPr="00B504B0">
                              <w:rPr>
                                <w:lang w:val="en-US"/>
                              </w:rPr>
                              <w:t>•</w:t>
                            </w:r>
                            <w:r>
                              <w:rPr>
                                <w:lang w:val="en-US"/>
                              </w:rPr>
                              <w:t xml:space="preserve"> UI/UX</w:t>
                            </w:r>
                          </w:p>
                          <w:p w:rsidR="00AF1221" w:rsidRPr="00AF1221" w:rsidRDefault="00AF1221" w:rsidP="00AF1221">
                            <w:pPr>
                              <w:tabs>
                                <w:tab w:val="left" w:pos="180"/>
                              </w:tabs>
                              <w:spacing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A31EBC" w:rsidRPr="00DF363E" w:rsidRDefault="00A31EBC" w:rsidP="00A31EBC">
                            <w:pPr>
                              <w:spacing w:after="0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F363E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Expertise</w:t>
                            </w:r>
                          </w:p>
                          <w:p w:rsidR="00A31EBC" w:rsidRPr="00DF363E" w:rsidRDefault="00A31EBC" w:rsidP="00A31EBC">
                            <w:pPr>
                              <w:spacing w:after="0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F363E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Cloud:</w:t>
                            </w:r>
                          </w:p>
                          <w:p w:rsidR="00A31EBC" w:rsidRPr="00B504B0" w:rsidRDefault="00A31EBC" w:rsidP="00A31EBC">
                            <w:pPr>
                              <w:tabs>
                                <w:tab w:val="left" w:pos="90"/>
                                <w:tab w:val="left" w:pos="180"/>
                              </w:tabs>
                              <w:spacing w:after="0"/>
                              <w:rPr>
                                <w:bCs/>
                                <w:lang w:val="en-US"/>
                              </w:rPr>
                            </w:pPr>
                            <w:r w:rsidRPr="00E45DE5">
                              <w:rPr>
                                <w:bCs/>
                                <w:sz w:val="18"/>
                                <w:szCs w:val="18"/>
                                <w:lang w:val="en-US"/>
                              </w:rPr>
                              <w:t>•</w:t>
                            </w:r>
                            <w:r w:rsidRPr="00E45DE5">
                              <w:rPr>
                                <w:bCs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200506">
                              <w:rPr>
                                <w:bCs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B504B0">
                              <w:rPr>
                                <w:bCs/>
                                <w:lang w:val="en-US"/>
                              </w:rPr>
                              <w:t xml:space="preserve">Microsoft Azure </w:t>
                            </w:r>
                            <w:r w:rsidR="007641AC" w:rsidRPr="00B504B0">
                              <w:rPr>
                                <w:bCs/>
                                <w:lang w:val="en-US"/>
                              </w:rPr>
                              <w:t>– using ADF, Data bricks</w:t>
                            </w:r>
                          </w:p>
                          <w:p w:rsidR="00A31EBC" w:rsidRPr="00B504B0" w:rsidRDefault="00200506" w:rsidP="00A31EBC">
                            <w:pPr>
                              <w:spacing w:after="0"/>
                              <w:rPr>
                                <w:bCs/>
                                <w:lang w:val="en-US"/>
                              </w:rPr>
                            </w:pPr>
                            <w:r w:rsidRPr="00B504B0">
                              <w:rPr>
                                <w:bCs/>
                                <w:lang w:val="en-US"/>
                              </w:rPr>
                              <w:t>• Informatica – IICS</w:t>
                            </w:r>
                          </w:p>
                          <w:p w:rsidR="00A31EBC" w:rsidRPr="00B504B0" w:rsidRDefault="00A31EBC" w:rsidP="00A31EBC">
                            <w:pPr>
                              <w:spacing w:after="0"/>
                              <w:rPr>
                                <w:bCs/>
                                <w:lang w:val="en-US"/>
                              </w:rPr>
                            </w:pPr>
                            <w:r w:rsidRPr="00B504B0">
                              <w:rPr>
                                <w:bCs/>
                                <w:lang w:val="en-US"/>
                              </w:rPr>
                              <w:t xml:space="preserve">• AWS – </w:t>
                            </w:r>
                            <w:r w:rsidR="009A64ED" w:rsidRPr="00B504B0">
                              <w:rPr>
                                <w:bCs/>
                                <w:lang w:val="en-US"/>
                              </w:rPr>
                              <w:t>using S3 buckets, Glue</w:t>
                            </w:r>
                          </w:p>
                          <w:p w:rsidR="00A31EBC" w:rsidRPr="00B504B0" w:rsidRDefault="009A64ED" w:rsidP="00A31EBC">
                            <w:pPr>
                              <w:spacing w:after="0" w:line="240" w:lineRule="auto"/>
                              <w:contextualSpacing/>
                              <w:rPr>
                                <w:bCs/>
                                <w:lang w:val="en-US"/>
                              </w:rPr>
                            </w:pPr>
                            <w:r w:rsidRPr="00B504B0">
                              <w:rPr>
                                <w:bCs/>
                                <w:lang w:val="en-US"/>
                              </w:rPr>
                              <w:t>• GCP</w:t>
                            </w:r>
                          </w:p>
                          <w:p w:rsidR="00A31EBC" w:rsidRPr="00E45DE5" w:rsidRDefault="00A31EBC" w:rsidP="00A31EBC">
                            <w:pPr>
                              <w:spacing w:before="20" w:after="0" w:line="240" w:lineRule="auto"/>
                              <w:contextualSpacing/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A31EBC" w:rsidRPr="00DF363E" w:rsidRDefault="00A31EBC" w:rsidP="00A31EBC">
                            <w:pPr>
                              <w:spacing w:after="0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F363E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Database and modeling:</w:t>
                            </w:r>
                          </w:p>
                          <w:p w:rsidR="00A31EBC" w:rsidRPr="00B504B0" w:rsidRDefault="00A31EBC" w:rsidP="00A31EB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ind w:left="180" w:hanging="180"/>
                              <w:jc w:val="both"/>
                              <w:rPr>
                                <w:bCs/>
                                <w:lang w:val="en-US"/>
                              </w:rPr>
                            </w:pPr>
                            <w:proofErr w:type="spellStart"/>
                            <w:r w:rsidRPr="00B504B0">
                              <w:rPr>
                                <w:bCs/>
                                <w:lang w:val="en-US"/>
                              </w:rPr>
                              <w:t>Sql</w:t>
                            </w:r>
                            <w:proofErr w:type="spellEnd"/>
                            <w:r w:rsidRPr="00B504B0">
                              <w:rPr>
                                <w:bCs/>
                                <w:lang w:val="en-US"/>
                              </w:rPr>
                              <w:t xml:space="preserve"> Server, </w:t>
                            </w:r>
                            <w:r w:rsidR="00AF1221" w:rsidRPr="00B504B0">
                              <w:rPr>
                                <w:bCs/>
                                <w:lang w:val="en-US"/>
                              </w:rPr>
                              <w:t>MYSQL</w:t>
                            </w:r>
                          </w:p>
                          <w:p w:rsidR="00A31EBC" w:rsidRPr="00B504B0" w:rsidRDefault="007641AC" w:rsidP="00A31EB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ind w:left="180" w:hanging="180"/>
                              <w:jc w:val="both"/>
                              <w:rPr>
                                <w:bCs/>
                                <w:lang w:val="en-US"/>
                              </w:rPr>
                            </w:pPr>
                            <w:r w:rsidRPr="00B504B0">
                              <w:rPr>
                                <w:bCs/>
                                <w:lang w:val="en-US"/>
                              </w:rPr>
                              <w:t>Azure Synapse</w:t>
                            </w:r>
                          </w:p>
                          <w:p w:rsidR="00A31EBC" w:rsidRPr="00DF363E" w:rsidRDefault="00A31EBC" w:rsidP="00A31EBC">
                            <w:pPr>
                              <w:spacing w:after="0" w:line="240" w:lineRule="auto"/>
                              <w:jc w:val="both"/>
                              <w:rPr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A31EBC" w:rsidRPr="00DF363E" w:rsidRDefault="00A31EBC" w:rsidP="00A31EBC">
                            <w:pPr>
                              <w:spacing w:after="0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F363E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Visualizations:</w:t>
                            </w:r>
                          </w:p>
                          <w:p w:rsidR="00A31EBC" w:rsidRPr="00B504B0" w:rsidRDefault="00A31EBC" w:rsidP="00A31EB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/>
                              <w:ind w:left="180" w:hanging="180"/>
                              <w:rPr>
                                <w:b/>
                                <w:lang w:val="en-US"/>
                              </w:rPr>
                            </w:pPr>
                            <w:r w:rsidRPr="00B504B0">
                              <w:rPr>
                                <w:bCs/>
                                <w:lang w:val="en-US"/>
                              </w:rPr>
                              <w:t xml:space="preserve">Power </w:t>
                            </w:r>
                            <w:r w:rsidR="009A64ED" w:rsidRPr="00B504B0">
                              <w:rPr>
                                <w:bCs/>
                                <w:lang w:val="en-US"/>
                              </w:rPr>
                              <w:t xml:space="preserve">BI, </w:t>
                            </w:r>
                            <w:r w:rsidR="007641AC" w:rsidRPr="00B504B0">
                              <w:rPr>
                                <w:bCs/>
                                <w:lang w:val="en-US"/>
                              </w:rPr>
                              <w:t>Tableau</w:t>
                            </w:r>
                          </w:p>
                          <w:p w:rsidR="00A31EBC" w:rsidRPr="00323ECB" w:rsidRDefault="00A31EBC" w:rsidP="00A31EBC">
                            <w:pPr>
                              <w:spacing w:after="0" w:line="240" w:lineRule="auto"/>
                              <w:contextualSpacing/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A31EBC" w:rsidRPr="00DF363E" w:rsidRDefault="00A31EBC" w:rsidP="00A31EBC">
                            <w:pPr>
                              <w:spacing w:after="0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F363E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Certifications &amp; Trainings </w:t>
                            </w:r>
                          </w:p>
                          <w:p w:rsidR="00A31EBC" w:rsidRPr="00B504B0" w:rsidRDefault="009A64ED" w:rsidP="00A31EB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ind w:left="284" w:hanging="284"/>
                            </w:pPr>
                            <w:r w:rsidRPr="00B504B0">
                              <w:t xml:space="preserve">Interactive Programming in Python - </w:t>
                            </w:r>
                            <w:proofErr w:type="spellStart"/>
                            <w:r w:rsidRPr="00B504B0">
                              <w:t>Coursera</w:t>
                            </w:r>
                            <w:proofErr w:type="spellEnd"/>
                          </w:p>
                          <w:p w:rsidR="00A31EBC" w:rsidRPr="00B504B0" w:rsidRDefault="00A31EBC" w:rsidP="00A31EB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ind w:left="284" w:hanging="284"/>
                            </w:pPr>
                            <w:r w:rsidRPr="00B504B0">
                              <w:t>Certified as a Full-Stack Automation Engineer</w:t>
                            </w:r>
                          </w:p>
                          <w:p w:rsidR="00A31EBC" w:rsidRPr="00B504B0" w:rsidRDefault="005753B5" w:rsidP="00A31EB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</w:pPr>
                            <w:r>
                              <w:t xml:space="preserve">Microsoft </w:t>
                            </w:r>
                            <w:proofErr w:type="spellStart"/>
                            <w:r>
                              <w:t>Certified</w:t>
                            </w:r>
                            <w:proofErr w:type="gramStart"/>
                            <w:r>
                              <w:t>:Azure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r w:rsidR="00A31EBC" w:rsidRPr="00B504B0">
                              <w:t xml:space="preserve">Fundamentals (AZ-900). </w:t>
                            </w:r>
                          </w:p>
                          <w:p w:rsidR="00A31EBC" w:rsidRPr="00B504B0" w:rsidRDefault="007641AC" w:rsidP="00A31EB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ind w:left="284" w:hanging="284"/>
                            </w:pPr>
                            <w:r w:rsidRPr="00B504B0">
                              <w:t>PL-300 Training</w:t>
                            </w:r>
                          </w:p>
                          <w:p w:rsidR="00A31EBC" w:rsidRDefault="00A31EBC" w:rsidP="00A31EBC">
                            <w:pPr>
                              <w:spacing w:after="0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B8176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0.1pt;margin-top:24.2pt;width:169.25pt;height:549.8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" stroked="f">
                <v:textbox>
                  <w:txbxContent>
                    <w:p w:rsidR="00A31EBC" w:rsidRPr="000A4464" w:rsidRDefault="00A31EBC" w:rsidP="000A4464">
                      <w:pPr>
                        <w:pStyle w:val="Heading2"/>
                        <w:rPr>
                          <w:rFonts w:asciiTheme="minorHAnsi" w:hAnsiTheme="minorHAnsi" w:cstheme="minorHAnsi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DF363E"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SKILLS</w:t>
                      </w:r>
                      <w:r w:rsidRPr="00DF363E"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:</w:t>
                      </w:r>
                      <w:r w:rsidRPr="000A4464">
                        <w:rPr>
                          <w:rFonts w:asciiTheme="minorHAnsi" w:hAnsiTheme="minorHAnsi" w:cstheme="minorHAnsi"/>
                          <w:b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0A4464">
                        <w:rPr>
                          <w:rFonts w:asciiTheme="minorHAnsi" w:hAnsiTheme="minorHAnsi" w:cstheme="minorHAnsi"/>
                          <w:b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  <w:p w:rsidR="00A31EBC" w:rsidRPr="00B504B0" w:rsidRDefault="00A31EBC" w:rsidP="00A31EBC">
                      <w:pPr>
                        <w:tabs>
                          <w:tab w:val="left" w:pos="180"/>
                        </w:tabs>
                        <w:spacing w:after="0"/>
                        <w:rPr>
                          <w:lang w:val="en-US"/>
                        </w:rPr>
                      </w:pPr>
                      <w:r w:rsidRPr="00E45DE5">
                        <w:rPr>
                          <w:sz w:val="20"/>
                          <w:szCs w:val="20"/>
                          <w:lang w:val="en-US"/>
                        </w:rPr>
                        <w:t>•</w:t>
                      </w:r>
                      <w:r w:rsidRPr="00E45DE5">
                        <w:rPr>
                          <w:sz w:val="20"/>
                          <w:szCs w:val="20"/>
                          <w:lang w:val="en-US"/>
                        </w:rPr>
                        <w:tab/>
                      </w:r>
                      <w:r w:rsidRPr="00B504B0">
                        <w:rPr>
                          <w:lang w:val="en-US"/>
                        </w:rPr>
                        <w:t xml:space="preserve">Data Analytics </w:t>
                      </w:r>
                    </w:p>
                    <w:p w:rsidR="00A31EBC" w:rsidRPr="00B504B0" w:rsidRDefault="009A64ED" w:rsidP="00A31EBC">
                      <w:pPr>
                        <w:tabs>
                          <w:tab w:val="left" w:pos="180"/>
                        </w:tabs>
                        <w:spacing w:after="0"/>
                        <w:rPr>
                          <w:lang w:val="en-US"/>
                        </w:rPr>
                      </w:pPr>
                      <w:r w:rsidRPr="00B504B0">
                        <w:rPr>
                          <w:lang w:val="en-US"/>
                        </w:rPr>
                        <w:t>• SEO</w:t>
                      </w:r>
                      <w:r w:rsidR="00A31EBC" w:rsidRPr="00B504B0">
                        <w:rPr>
                          <w:lang w:val="en-US"/>
                        </w:rPr>
                        <w:t xml:space="preserve"> &amp; Graphic Designing</w:t>
                      </w:r>
                    </w:p>
                    <w:p w:rsidR="00A31EBC" w:rsidRPr="00B504B0" w:rsidRDefault="00A31EBC" w:rsidP="00A31EBC">
                      <w:pPr>
                        <w:tabs>
                          <w:tab w:val="left" w:pos="180"/>
                        </w:tabs>
                        <w:spacing w:after="0"/>
                        <w:rPr>
                          <w:lang w:val="en-US"/>
                        </w:rPr>
                      </w:pPr>
                      <w:r w:rsidRPr="00B504B0">
                        <w:rPr>
                          <w:lang w:val="en-US"/>
                        </w:rPr>
                        <w:t>•</w:t>
                      </w:r>
                      <w:r w:rsidRPr="00B504B0">
                        <w:rPr>
                          <w:lang w:val="en-US"/>
                        </w:rPr>
                        <w:tab/>
                        <w:t xml:space="preserve">Design BI Dashboards &amp; </w:t>
                      </w:r>
                    </w:p>
                    <w:p w:rsidR="00A31EBC" w:rsidRPr="00B504B0" w:rsidRDefault="00A31EBC" w:rsidP="00A31EBC">
                      <w:pPr>
                        <w:tabs>
                          <w:tab w:val="left" w:pos="180"/>
                        </w:tabs>
                        <w:spacing w:after="0"/>
                        <w:rPr>
                          <w:lang w:val="en-US"/>
                        </w:rPr>
                      </w:pPr>
                      <w:r w:rsidRPr="00B504B0">
                        <w:rPr>
                          <w:lang w:val="en-US"/>
                        </w:rPr>
                        <w:t xml:space="preserve">    Visualization reports</w:t>
                      </w:r>
                    </w:p>
                    <w:p w:rsidR="00AF1221" w:rsidRPr="00B504B0" w:rsidRDefault="00A31EBC" w:rsidP="00AF1221">
                      <w:pPr>
                        <w:tabs>
                          <w:tab w:val="left" w:pos="180"/>
                        </w:tabs>
                        <w:spacing w:after="0"/>
                        <w:rPr>
                          <w:lang w:val="en-US"/>
                        </w:rPr>
                      </w:pPr>
                      <w:r w:rsidRPr="00B504B0">
                        <w:rPr>
                          <w:lang w:val="en-US"/>
                        </w:rPr>
                        <w:t>•</w:t>
                      </w:r>
                      <w:r w:rsidRPr="00B504B0">
                        <w:rPr>
                          <w:lang w:val="en-US"/>
                        </w:rPr>
                        <w:tab/>
                        <w:t>Client Interactions &amp; Training</w:t>
                      </w:r>
                    </w:p>
                    <w:p w:rsidR="00A31EBC" w:rsidRPr="00B504B0" w:rsidRDefault="00AF1221" w:rsidP="00AF1221">
                      <w:pPr>
                        <w:tabs>
                          <w:tab w:val="left" w:pos="180"/>
                        </w:tabs>
                        <w:spacing w:after="0"/>
                        <w:rPr>
                          <w:rFonts w:cstheme="minorHAnsi"/>
                        </w:rPr>
                      </w:pPr>
                      <w:r w:rsidRPr="00B504B0">
                        <w:rPr>
                          <w:lang w:val="en-US"/>
                        </w:rPr>
                        <w:t>• Informatica</w:t>
                      </w:r>
                      <w:r w:rsidRPr="00B504B0">
                        <w:rPr>
                          <w:rFonts w:cstheme="minorHAnsi"/>
                        </w:rPr>
                        <w:t xml:space="preserve"> PowerCenter</w:t>
                      </w:r>
                    </w:p>
                    <w:p w:rsidR="00AF1221" w:rsidRDefault="00AF1221" w:rsidP="00AF1221">
                      <w:pPr>
                        <w:tabs>
                          <w:tab w:val="left" w:pos="180"/>
                        </w:tabs>
                        <w:spacing w:after="0"/>
                        <w:rPr>
                          <w:lang w:val="en-US"/>
                        </w:rPr>
                      </w:pPr>
                      <w:r w:rsidRPr="00B504B0">
                        <w:rPr>
                          <w:lang w:val="en-US"/>
                        </w:rPr>
                        <w:t>• Google Analytics</w:t>
                      </w:r>
                    </w:p>
                    <w:p w:rsidR="009E709B" w:rsidRPr="00B504B0" w:rsidRDefault="009E709B" w:rsidP="00AF1221">
                      <w:pPr>
                        <w:tabs>
                          <w:tab w:val="left" w:pos="180"/>
                        </w:tabs>
                        <w:spacing w:after="0"/>
                        <w:rPr>
                          <w:lang w:val="en-US"/>
                        </w:rPr>
                      </w:pPr>
                      <w:r w:rsidRPr="00B504B0">
                        <w:rPr>
                          <w:lang w:val="en-US"/>
                        </w:rPr>
                        <w:t>•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Datawarehouse</w:t>
                      </w:r>
                      <w:proofErr w:type="spellEnd"/>
                    </w:p>
                    <w:p w:rsidR="00AF1221" w:rsidRPr="00B504B0" w:rsidRDefault="00AF1221" w:rsidP="00AF1221">
                      <w:pPr>
                        <w:tabs>
                          <w:tab w:val="left" w:pos="180"/>
                        </w:tabs>
                        <w:spacing w:after="0"/>
                        <w:rPr>
                          <w:lang w:val="en-US"/>
                        </w:rPr>
                      </w:pPr>
                      <w:r w:rsidRPr="00B504B0">
                        <w:rPr>
                          <w:lang w:val="en-US"/>
                        </w:rPr>
                        <w:t>• Android Development</w:t>
                      </w:r>
                    </w:p>
                    <w:p w:rsidR="00CB3EDE" w:rsidRDefault="00CB3EDE" w:rsidP="00AF1221">
                      <w:pPr>
                        <w:tabs>
                          <w:tab w:val="left" w:pos="180"/>
                        </w:tabs>
                        <w:spacing w:after="0"/>
                        <w:rPr>
                          <w:lang w:val="en-US"/>
                        </w:rPr>
                      </w:pPr>
                      <w:r w:rsidRPr="00B504B0">
                        <w:rPr>
                          <w:lang w:val="en-US"/>
                        </w:rPr>
                        <w:t>• Google AdSense &amp; Marketing</w:t>
                      </w:r>
                    </w:p>
                    <w:p w:rsidR="00FA2B83" w:rsidRPr="00B504B0" w:rsidRDefault="00FA2B83" w:rsidP="00AF1221">
                      <w:pPr>
                        <w:tabs>
                          <w:tab w:val="left" w:pos="180"/>
                        </w:tabs>
                        <w:spacing w:after="0"/>
                        <w:rPr>
                          <w:lang w:val="en-US"/>
                        </w:rPr>
                      </w:pPr>
                      <w:r w:rsidRPr="00B504B0">
                        <w:rPr>
                          <w:lang w:val="en-US"/>
                        </w:rPr>
                        <w:t>•</w:t>
                      </w:r>
                      <w:r>
                        <w:rPr>
                          <w:lang w:val="en-US"/>
                        </w:rPr>
                        <w:t xml:space="preserve"> UI/UX</w:t>
                      </w:r>
                    </w:p>
                    <w:p w:rsidR="00AF1221" w:rsidRPr="00AF1221" w:rsidRDefault="00AF1221" w:rsidP="00AF1221">
                      <w:pPr>
                        <w:tabs>
                          <w:tab w:val="left" w:pos="180"/>
                        </w:tabs>
                        <w:spacing w:after="0"/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  <w:p w:rsidR="00A31EBC" w:rsidRPr="00DF363E" w:rsidRDefault="00A31EBC" w:rsidP="00A31EBC">
                      <w:pPr>
                        <w:spacing w:after="0"/>
                        <w:rPr>
                          <w:b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DF363E">
                        <w:rPr>
                          <w:b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Expertise</w:t>
                      </w:r>
                    </w:p>
                    <w:p w:rsidR="00A31EBC" w:rsidRPr="00DF363E" w:rsidRDefault="00A31EBC" w:rsidP="00A31EBC">
                      <w:pPr>
                        <w:spacing w:after="0"/>
                        <w:rPr>
                          <w:b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DF363E">
                        <w:rPr>
                          <w:b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Cloud:</w:t>
                      </w:r>
                    </w:p>
                    <w:p w:rsidR="00A31EBC" w:rsidRPr="00B504B0" w:rsidRDefault="00A31EBC" w:rsidP="00A31EBC">
                      <w:pPr>
                        <w:tabs>
                          <w:tab w:val="left" w:pos="90"/>
                          <w:tab w:val="left" w:pos="180"/>
                        </w:tabs>
                        <w:spacing w:after="0"/>
                        <w:rPr>
                          <w:bCs/>
                          <w:lang w:val="en-US"/>
                        </w:rPr>
                      </w:pPr>
                      <w:r w:rsidRPr="00E45DE5">
                        <w:rPr>
                          <w:bCs/>
                          <w:sz w:val="18"/>
                          <w:szCs w:val="18"/>
                          <w:lang w:val="en-US"/>
                        </w:rPr>
                        <w:t>•</w:t>
                      </w:r>
                      <w:r w:rsidRPr="00E45DE5">
                        <w:rPr>
                          <w:bCs/>
                          <w:sz w:val="18"/>
                          <w:szCs w:val="18"/>
                          <w:lang w:val="en-US"/>
                        </w:rPr>
                        <w:tab/>
                      </w:r>
                      <w:r w:rsidR="00200506">
                        <w:rPr>
                          <w:bCs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B504B0">
                        <w:rPr>
                          <w:bCs/>
                          <w:lang w:val="en-US"/>
                        </w:rPr>
                        <w:t xml:space="preserve">Microsoft Azure </w:t>
                      </w:r>
                      <w:r w:rsidR="007641AC" w:rsidRPr="00B504B0">
                        <w:rPr>
                          <w:bCs/>
                          <w:lang w:val="en-US"/>
                        </w:rPr>
                        <w:t>– using ADF, Data bricks</w:t>
                      </w:r>
                    </w:p>
                    <w:p w:rsidR="00A31EBC" w:rsidRPr="00B504B0" w:rsidRDefault="00200506" w:rsidP="00A31EBC">
                      <w:pPr>
                        <w:spacing w:after="0"/>
                        <w:rPr>
                          <w:bCs/>
                          <w:lang w:val="en-US"/>
                        </w:rPr>
                      </w:pPr>
                      <w:r w:rsidRPr="00B504B0">
                        <w:rPr>
                          <w:bCs/>
                          <w:lang w:val="en-US"/>
                        </w:rPr>
                        <w:t>• Informatica – IICS</w:t>
                      </w:r>
                    </w:p>
                    <w:p w:rsidR="00A31EBC" w:rsidRPr="00B504B0" w:rsidRDefault="00A31EBC" w:rsidP="00A31EBC">
                      <w:pPr>
                        <w:spacing w:after="0"/>
                        <w:rPr>
                          <w:bCs/>
                          <w:lang w:val="en-US"/>
                        </w:rPr>
                      </w:pPr>
                      <w:r w:rsidRPr="00B504B0">
                        <w:rPr>
                          <w:bCs/>
                          <w:lang w:val="en-US"/>
                        </w:rPr>
                        <w:t xml:space="preserve">• AWS – </w:t>
                      </w:r>
                      <w:r w:rsidR="009A64ED" w:rsidRPr="00B504B0">
                        <w:rPr>
                          <w:bCs/>
                          <w:lang w:val="en-US"/>
                        </w:rPr>
                        <w:t>using S3 buckets, Glue</w:t>
                      </w:r>
                    </w:p>
                    <w:p w:rsidR="00A31EBC" w:rsidRPr="00B504B0" w:rsidRDefault="009A64ED" w:rsidP="00A31EBC">
                      <w:pPr>
                        <w:spacing w:after="0" w:line="240" w:lineRule="auto"/>
                        <w:contextualSpacing/>
                        <w:rPr>
                          <w:bCs/>
                          <w:lang w:val="en-US"/>
                        </w:rPr>
                      </w:pPr>
                      <w:r w:rsidRPr="00B504B0">
                        <w:rPr>
                          <w:bCs/>
                          <w:lang w:val="en-US"/>
                        </w:rPr>
                        <w:t>• GCP</w:t>
                      </w:r>
                    </w:p>
                    <w:p w:rsidR="00A31EBC" w:rsidRPr="00E45DE5" w:rsidRDefault="00A31EBC" w:rsidP="00A31EBC">
                      <w:pPr>
                        <w:spacing w:before="20" w:after="0" w:line="240" w:lineRule="auto"/>
                        <w:contextualSpacing/>
                        <w:rPr>
                          <w:b/>
                          <w:sz w:val="20"/>
                          <w:szCs w:val="20"/>
                          <w:lang w:val="en-US"/>
                        </w:rPr>
                      </w:pPr>
                    </w:p>
                    <w:p w:rsidR="00A31EBC" w:rsidRPr="00DF363E" w:rsidRDefault="00A31EBC" w:rsidP="00A31EBC">
                      <w:pPr>
                        <w:spacing w:after="0"/>
                        <w:rPr>
                          <w:b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DF363E">
                        <w:rPr>
                          <w:b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Database and modeling:</w:t>
                      </w:r>
                    </w:p>
                    <w:p w:rsidR="00A31EBC" w:rsidRPr="00B504B0" w:rsidRDefault="00A31EBC" w:rsidP="00A31EB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ind w:left="180" w:hanging="180"/>
                        <w:jc w:val="both"/>
                        <w:rPr>
                          <w:bCs/>
                          <w:lang w:val="en-US"/>
                        </w:rPr>
                      </w:pPr>
                      <w:proofErr w:type="spellStart"/>
                      <w:r w:rsidRPr="00B504B0">
                        <w:rPr>
                          <w:bCs/>
                          <w:lang w:val="en-US"/>
                        </w:rPr>
                        <w:t>Sql</w:t>
                      </w:r>
                      <w:proofErr w:type="spellEnd"/>
                      <w:r w:rsidRPr="00B504B0">
                        <w:rPr>
                          <w:bCs/>
                          <w:lang w:val="en-US"/>
                        </w:rPr>
                        <w:t xml:space="preserve"> Server, </w:t>
                      </w:r>
                      <w:r w:rsidR="00AF1221" w:rsidRPr="00B504B0">
                        <w:rPr>
                          <w:bCs/>
                          <w:lang w:val="en-US"/>
                        </w:rPr>
                        <w:t>MYSQL</w:t>
                      </w:r>
                    </w:p>
                    <w:p w:rsidR="00A31EBC" w:rsidRPr="00B504B0" w:rsidRDefault="007641AC" w:rsidP="00A31EB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ind w:left="180" w:hanging="180"/>
                        <w:jc w:val="both"/>
                        <w:rPr>
                          <w:bCs/>
                          <w:lang w:val="en-US"/>
                        </w:rPr>
                      </w:pPr>
                      <w:r w:rsidRPr="00B504B0">
                        <w:rPr>
                          <w:bCs/>
                          <w:lang w:val="en-US"/>
                        </w:rPr>
                        <w:t>Azure Synapse</w:t>
                      </w:r>
                    </w:p>
                    <w:p w:rsidR="00A31EBC" w:rsidRPr="00DF363E" w:rsidRDefault="00A31EBC" w:rsidP="00A31EBC">
                      <w:pPr>
                        <w:spacing w:after="0" w:line="240" w:lineRule="auto"/>
                        <w:jc w:val="both"/>
                        <w:rPr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:rsidR="00A31EBC" w:rsidRPr="00DF363E" w:rsidRDefault="00A31EBC" w:rsidP="00A31EBC">
                      <w:pPr>
                        <w:spacing w:after="0"/>
                        <w:rPr>
                          <w:b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DF363E">
                        <w:rPr>
                          <w:b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Visualizations:</w:t>
                      </w:r>
                    </w:p>
                    <w:p w:rsidR="00A31EBC" w:rsidRPr="00B504B0" w:rsidRDefault="00A31EBC" w:rsidP="00A31EB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/>
                        <w:ind w:left="180" w:hanging="180"/>
                        <w:rPr>
                          <w:b/>
                          <w:lang w:val="en-US"/>
                        </w:rPr>
                      </w:pPr>
                      <w:r w:rsidRPr="00B504B0">
                        <w:rPr>
                          <w:bCs/>
                          <w:lang w:val="en-US"/>
                        </w:rPr>
                        <w:t xml:space="preserve">Power </w:t>
                      </w:r>
                      <w:r w:rsidR="009A64ED" w:rsidRPr="00B504B0">
                        <w:rPr>
                          <w:bCs/>
                          <w:lang w:val="en-US"/>
                        </w:rPr>
                        <w:t xml:space="preserve">BI, </w:t>
                      </w:r>
                      <w:r w:rsidR="007641AC" w:rsidRPr="00B504B0">
                        <w:rPr>
                          <w:bCs/>
                          <w:lang w:val="en-US"/>
                        </w:rPr>
                        <w:t>Tableau</w:t>
                      </w:r>
                    </w:p>
                    <w:p w:rsidR="00A31EBC" w:rsidRPr="00323ECB" w:rsidRDefault="00A31EBC" w:rsidP="00A31EBC">
                      <w:pPr>
                        <w:spacing w:after="0" w:line="240" w:lineRule="auto"/>
                        <w:contextualSpacing/>
                        <w:rPr>
                          <w:b/>
                          <w:sz w:val="20"/>
                          <w:szCs w:val="20"/>
                          <w:lang w:val="en-US"/>
                        </w:rPr>
                      </w:pPr>
                    </w:p>
                    <w:p w:rsidR="00A31EBC" w:rsidRPr="00DF363E" w:rsidRDefault="00A31EBC" w:rsidP="00A31EBC">
                      <w:pPr>
                        <w:spacing w:after="0"/>
                        <w:rPr>
                          <w:b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DF363E">
                        <w:rPr>
                          <w:b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Certifications &amp; Trainings </w:t>
                      </w:r>
                    </w:p>
                    <w:p w:rsidR="00A31EBC" w:rsidRPr="00B504B0" w:rsidRDefault="009A64ED" w:rsidP="00A31EB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ind w:left="284" w:hanging="284"/>
                      </w:pPr>
                      <w:r w:rsidRPr="00B504B0">
                        <w:t xml:space="preserve">Interactive Programming in Python - </w:t>
                      </w:r>
                      <w:proofErr w:type="spellStart"/>
                      <w:r w:rsidRPr="00B504B0">
                        <w:t>Coursera</w:t>
                      </w:r>
                      <w:proofErr w:type="spellEnd"/>
                    </w:p>
                    <w:p w:rsidR="00A31EBC" w:rsidRPr="00B504B0" w:rsidRDefault="00A31EBC" w:rsidP="00A31EB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ind w:left="284" w:hanging="284"/>
                      </w:pPr>
                      <w:r w:rsidRPr="00B504B0">
                        <w:t>Certified as a Full-Stack Automation Engineer</w:t>
                      </w:r>
                    </w:p>
                    <w:p w:rsidR="00A31EBC" w:rsidRPr="00B504B0" w:rsidRDefault="005753B5" w:rsidP="00A31EB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70" w:hanging="270"/>
                      </w:pPr>
                      <w:r>
                        <w:t xml:space="preserve">Microsoft </w:t>
                      </w:r>
                      <w:proofErr w:type="spellStart"/>
                      <w:r>
                        <w:t>Certified</w:t>
                      </w:r>
                      <w:proofErr w:type="gramStart"/>
                      <w:r>
                        <w:t>:Azure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r w:rsidR="00A31EBC" w:rsidRPr="00B504B0">
                        <w:t xml:space="preserve">Fundamentals (AZ-900). </w:t>
                      </w:r>
                    </w:p>
                    <w:p w:rsidR="00A31EBC" w:rsidRPr="00B504B0" w:rsidRDefault="007641AC" w:rsidP="00A31EB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ind w:left="284" w:hanging="284"/>
                      </w:pPr>
                      <w:r w:rsidRPr="00B504B0">
                        <w:t>PL-300 Training</w:t>
                      </w:r>
                    </w:p>
                    <w:p w:rsidR="00A31EBC" w:rsidRDefault="00A31EBC" w:rsidP="00A31EBC">
                      <w:pPr>
                        <w:spacing w:after="0"/>
                        <w:rPr>
                          <w:b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A31EBC" w:rsidRPr="00014B1D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Highly motivated and adaptable professional with a strong work ethic and a track record of success in divers</w:t>
      </w:r>
      <w:r w:rsidR="00A31EB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e roles spanning G</w:t>
      </w:r>
      <w:r w:rsidR="00A31EBC" w:rsidRPr="00014B1D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r</w:t>
      </w:r>
      <w:r w:rsidR="00A31EB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aphic design, Data engineering and Data Visualization. </w:t>
      </w:r>
      <w:r w:rsidR="00A31EBC" w:rsidRPr="00014B1D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Experienced in optimizing processes, driving results, and delivering high-quality outcomes.</w:t>
      </w:r>
    </w:p>
    <w:p w:rsidR="00A31EBC" w:rsidRPr="00DF363E" w:rsidRDefault="00A31EBC" w:rsidP="00A31EBC">
      <w:pPr>
        <w:pStyle w:val="Heading2"/>
        <w:rPr>
          <w:b/>
          <w:bCs/>
          <w:color w:val="000000" w:themeColor="text1"/>
        </w:rPr>
      </w:pPr>
      <w:r w:rsidRPr="00DF363E">
        <w:rPr>
          <w:b/>
          <w:bCs/>
          <w:color w:val="000000" w:themeColor="text1"/>
        </w:rPr>
        <w:t>Experience</w:t>
      </w:r>
    </w:p>
    <w:p w:rsidR="008B6A84" w:rsidRPr="00247F5A" w:rsidRDefault="008B6A84" w:rsidP="008B6A84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247F5A">
        <w:rPr>
          <w:rFonts w:ascii="Times New Roman" w:hAnsi="Times New Roman" w:cs="Times New Roman"/>
          <w:b/>
          <w:sz w:val="24"/>
          <w:szCs w:val="24"/>
        </w:rPr>
        <w:t xml:space="preserve">Accenture | Bangalore, Karnataka </w:t>
      </w:r>
    </w:p>
    <w:p w:rsidR="008B6A84" w:rsidRDefault="008B6A84" w:rsidP="008B6A84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247F5A">
        <w:rPr>
          <w:rFonts w:ascii="Times New Roman" w:hAnsi="Times New Roman" w:cs="Times New Roman"/>
          <w:b/>
          <w:sz w:val="24"/>
          <w:szCs w:val="24"/>
        </w:rPr>
        <w:t>Data Engineering Associate</w:t>
      </w:r>
      <w:r w:rsidR="00DF363E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(</w:t>
      </w:r>
      <w:r w:rsidR="008E79C6">
        <w:rPr>
          <w:rFonts w:ascii="Times New Roman" w:hAnsi="Times New Roman" w:cs="Times New Roman"/>
          <w:b/>
          <w:sz w:val="24"/>
          <w:szCs w:val="24"/>
        </w:rPr>
        <w:t>January 2021 – March 2023</w:t>
      </w:r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8B6A84" w:rsidRDefault="00200506" w:rsidP="00200506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E45DE5">
        <w:rPr>
          <w:sz w:val="20"/>
          <w:szCs w:val="20"/>
          <w:lang w:val="en-US"/>
        </w:rPr>
        <w:t>•</w:t>
      </w:r>
      <w:r>
        <w:rPr>
          <w:sz w:val="20"/>
          <w:szCs w:val="20"/>
          <w:lang w:val="en-US"/>
        </w:rPr>
        <w:t xml:space="preserve"> </w:t>
      </w:r>
      <w:r w:rsidR="008B6A84" w:rsidRPr="008B6A84">
        <w:rPr>
          <w:rFonts w:ascii="Times New Roman" w:hAnsi="Times New Roman" w:cs="Times New Roman"/>
        </w:rPr>
        <w:t>Executed Data tr</w:t>
      </w:r>
      <w:r w:rsidR="008B6A84">
        <w:rPr>
          <w:rFonts w:ascii="Times New Roman" w:hAnsi="Times New Roman" w:cs="Times New Roman"/>
        </w:rPr>
        <w:t xml:space="preserve">ansformation </w:t>
      </w:r>
      <w:r w:rsidR="008B6A84" w:rsidRPr="00BF399F">
        <w:rPr>
          <w:rFonts w:ascii="Times New Roman" w:hAnsi="Times New Roman" w:cs="Times New Roman"/>
          <w:sz w:val="24"/>
          <w:szCs w:val="24"/>
        </w:rPr>
        <w:t>using Informatica, Data ingestion on Tableau, and PowerBI to create and format</w:t>
      </w:r>
      <w:r w:rsidR="008B6A84">
        <w:rPr>
          <w:rFonts w:ascii="Times New Roman" w:hAnsi="Times New Roman" w:cs="Times New Roman"/>
          <w:sz w:val="24"/>
          <w:szCs w:val="24"/>
        </w:rPr>
        <w:t xml:space="preserve"> data Visualization for building visualization charts/Reports, enabling real-time monitoring of KPIs.</w:t>
      </w:r>
    </w:p>
    <w:p w:rsidR="008B6A84" w:rsidRPr="008B6A84" w:rsidRDefault="00200506" w:rsidP="00200506">
      <w:pPr>
        <w:pStyle w:val="NoSpacing"/>
        <w:ind w:left="360"/>
        <w:rPr>
          <w:rFonts w:ascii="Times New Roman" w:hAnsi="Times New Roman" w:cs="Times New Roman"/>
        </w:rPr>
      </w:pPr>
      <w:bookmarkStart w:id="0" w:name="_GoBack"/>
      <w:bookmarkEnd w:id="0"/>
      <w:r w:rsidRPr="00E45DE5">
        <w:rPr>
          <w:sz w:val="20"/>
          <w:szCs w:val="20"/>
          <w:lang w:val="en-US"/>
        </w:rPr>
        <w:t>•</w:t>
      </w:r>
      <w:r>
        <w:rPr>
          <w:sz w:val="20"/>
          <w:szCs w:val="20"/>
          <w:lang w:val="en-US"/>
        </w:rPr>
        <w:t xml:space="preserve"> </w:t>
      </w:r>
      <w:r w:rsidR="008B6A84">
        <w:rPr>
          <w:rFonts w:ascii="Times New Roman" w:hAnsi="Times New Roman" w:cs="Times New Roman"/>
          <w:sz w:val="24"/>
          <w:szCs w:val="24"/>
        </w:rPr>
        <w:t xml:space="preserve">Hands on experience on Informatica and AWS connectivity, </w:t>
      </w:r>
      <w:r w:rsidR="008B6A84" w:rsidRPr="00BF399F">
        <w:rPr>
          <w:rFonts w:ascii="Times New Roman" w:hAnsi="Times New Roman" w:cs="Times New Roman"/>
          <w:sz w:val="24"/>
          <w:szCs w:val="24"/>
        </w:rPr>
        <w:t>data transformation, and data preparation.</w:t>
      </w:r>
    </w:p>
    <w:p w:rsidR="008B6A84" w:rsidRDefault="00200506" w:rsidP="00200506">
      <w:pPr>
        <w:pStyle w:val="NoSpacing"/>
        <w:ind w:left="360"/>
        <w:rPr>
          <w:rFonts w:ascii="Times New Roman" w:hAnsi="Times New Roman" w:cs="Times New Roman"/>
        </w:rPr>
      </w:pPr>
      <w:r w:rsidRPr="00E45DE5">
        <w:rPr>
          <w:sz w:val="20"/>
          <w:szCs w:val="20"/>
          <w:lang w:val="en-US"/>
        </w:rPr>
        <w:t>•</w:t>
      </w:r>
      <w:r>
        <w:rPr>
          <w:sz w:val="20"/>
          <w:szCs w:val="20"/>
          <w:lang w:val="en-US"/>
        </w:rPr>
        <w:t xml:space="preserve"> </w:t>
      </w:r>
      <w:r w:rsidR="008B6A84">
        <w:rPr>
          <w:rFonts w:ascii="Times New Roman" w:hAnsi="Times New Roman" w:cs="Times New Roman"/>
        </w:rPr>
        <w:t>Executed and led Digital marketing up skilling and SEO understanding for the team of 20 members to promote the skills.</w:t>
      </w:r>
    </w:p>
    <w:p w:rsidR="008B6A84" w:rsidRDefault="008B6A84" w:rsidP="008B6A84">
      <w:pPr>
        <w:pStyle w:val="NoSpacing"/>
        <w:ind w:left="360"/>
        <w:rPr>
          <w:rFonts w:ascii="Times New Roman" w:hAnsi="Times New Roman" w:cs="Times New Roman"/>
        </w:rPr>
      </w:pPr>
    </w:p>
    <w:p w:rsidR="008B6A84" w:rsidRDefault="008B6A84" w:rsidP="008B6A84">
      <w:pPr>
        <w:pStyle w:val="NoSpacing"/>
        <w:ind w:left="360"/>
        <w:rPr>
          <w:rFonts w:ascii="Times New Roman" w:hAnsi="Times New Roman" w:cs="Times New Roman"/>
          <w:b/>
          <w:u w:val="single"/>
        </w:rPr>
      </w:pPr>
      <w:r w:rsidRPr="008B6A84">
        <w:rPr>
          <w:rFonts w:ascii="Times New Roman" w:hAnsi="Times New Roman" w:cs="Times New Roman"/>
          <w:b/>
          <w:u w:val="single"/>
        </w:rPr>
        <w:t>Awards &amp; Recognition:</w:t>
      </w:r>
    </w:p>
    <w:p w:rsidR="008B6A84" w:rsidRPr="00FA2B83" w:rsidRDefault="00200506" w:rsidP="00200506">
      <w:pPr>
        <w:pStyle w:val="NoSpacing"/>
        <w:ind w:left="36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45DE5">
        <w:rPr>
          <w:sz w:val="20"/>
          <w:szCs w:val="20"/>
          <w:lang w:val="en-US"/>
        </w:rPr>
        <w:t>•</w:t>
      </w:r>
      <w:r w:rsidRPr="00FA2B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B6A84" w:rsidRPr="00FA2B83">
        <w:rPr>
          <w:rFonts w:ascii="Times New Roman" w:hAnsi="Times New Roman" w:cs="Times New Roman"/>
          <w:b/>
          <w:sz w:val="24"/>
          <w:szCs w:val="24"/>
          <w:u w:val="single"/>
        </w:rPr>
        <w:t>Fastest Achiever</w:t>
      </w:r>
      <w:proofErr w:type="gramStart"/>
      <w:r w:rsidR="008B6A84" w:rsidRPr="00FA2B83">
        <w:rPr>
          <w:rFonts w:ascii="Times New Roman" w:hAnsi="Times New Roman" w:cs="Times New Roman"/>
          <w:b/>
          <w:sz w:val="24"/>
          <w:szCs w:val="24"/>
          <w:u w:val="single"/>
        </w:rPr>
        <w:t>:-</w:t>
      </w:r>
      <w:proofErr w:type="gramEnd"/>
      <w:r w:rsidR="008B6A84" w:rsidRPr="00FA2B83">
        <w:rPr>
          <w:rFonts w:ascii="Times New Roman" w:hAnsi="Times New Roman" w:cs="Times New Roman"/>
          <w:sz w:val="24"/>
          <w:szCs w:val="24"/>
        </w:rPr>
        <w:t xml:space="preserve"> Promoted from Application Development Associate to Data Engineering Associate in a period of 13 months.</w:t>
      </w:r>
    </w:p>
    <w:p w:rsidR="008B6A84" w:rsidRPr="00FA2B83" w:rsidRDefault="00FA2B83" w:rsidP="00200506">
      <w:pPr>
        <w:pStyle w:val="NoSpacing"/>
        <w:ind w:left="36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A2B83">
        <w:rPr>
          <w:rFonts w:ascii="Times New Roman" w:hAnsi="Times New Roman" w:cs="Times New Roman"/>
          <w:sz w:val="24"/>
          <w:szCs w:val="24"/>
          <w:lang w:val="en-US"/>
        </w:rPr>
        <w:t>• Recognized</w:t>
      </w:r>
      <w:r w:rsidR="008B6A84" w:rsidRPr="00FA2B83">
        <w:rPr>
          <w:rFonts w:ascii="Times New Roman" w:hAnsi="Times New Roman" w:cs="Times New Roman"/>
          <w:sz w:val="24"/>
          <w:szCs w:val="24"/>
        </w:rPr>
        <w:t xml:space="preserve"> </w:t>
      </w:r>
      <w:r w:rsidR="009A64ED" w:rsidRPr="00FA2B83">
        <w:rPr>
          <w:rFonts w:ascii="Times New Roman" w:hAnsi="Times New Roman" w:cs="Times New Roman"/>
          <w:sz w:val="24"/>
          <w:szCs w:val="24"/>
        </w:rPr>
        <w:t>as a Full stack Engineer within the organization.</w:t>
      </w:r>
    </w:p>
    <w:p w:rsidR="009A64ED" w:rsidRDefault="009A64ED" w:rsidP="009A64ED">
      <w:pPr>
        <w:pStyle w:val="NoSpacing"/>
        <w:rPr>
          <w:rFonts w:ascii="Times New Roman" w:hAnsi="Times New Roman" w:cs="Times New Roman"/>
        </w:rPr>
      </w:pPr>
    </w:p>
    <w:p w:rsidR="009A64ED" w:rsidRDefault="009A64ED" w:rsidP="009A64ED">
      <w:pPr>
        <w:pStyle w:val="NoSpacing"/>
        <w:rPr>
          <w:rFonts w:ascii="Times New Roman" w:hAnsi="Times New Roman" w:cs="Times New Roman"/>
        </w:rPr>
      </w:pPr>
    </w:p>
    <w:p w:rsidR="009A64ED" w:rsidRPr="00C74AAD" w:rsidRDefault="009A64ED" w:rsidP="009A64ED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74AAD">
        <w:rPr>
          <w:rFonts w:ascii="Times New Roman" w:hAnsi="Times New Roman" w:cs="Times New Roman"/>
          <w:b/>
          <w:sz w:val="24"/>
          <w:szCs w:val="24"/>
        </w:rPr>
        <w:t>Celestiq</w:t>
      </w:r>
      <w:proofErr w:type="spellEnd"/>
      <w:r w:rsidRPr="00C74AA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74AAD">
        <w:rPr>
          <w:rFonts w:ascii="Times New Roman" w:hAnsi="Times New Roman" w:cs="Times New Roman"/>
          <w:b/>
          <w:sz w:val="24"/>
          <w:szCs w:val="24"/>
        </w:rPr>
        <w:t>Datatech</w:t>
      </w:r>
      <w:proofErr w:type="spellEnd"/>
      <w:r w:rsidRPr="00C74AA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74AAD">
        <w:rPr>
          <w:rFonts w:ascii="Times New Roman" w:hAnsi="Times New Roman" w:cs="Times New Roman"/>
          <w:b/>
          <w:sz w:val="24"/>
          <w:szCs w:val="24"/>
        </w:rPr>
        <w:t>Pvt</w:t>
      </w:r>
      <w:proofErr w:type="spellEnd"/>
      <w:r w:rsidRPr="00C74AAD">
        <w:rPr>
          <w:rFonts w:ascii="Times New Roman" w:hAnsi="Times New Roman" w:cs="Times New Roman"/>
          <w:b/>
          <w:sz w:val="24"/>
          <w:szCs w:val="24"/>
        </w:rPr>
        <w:t xml:space="preserve"> Ltd | Pune, Maharashtra </w:t>
      </w:r>
    </w:p>
    <w:p w:rsidR="009A64ED" w:rsidRPr="00C0266B" w:rsidRDefault="009A64ED" w:rsidP="009A64ED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C74AAD">
        <w:rPr>
          <w:rFonts w:ascii="Times New Roman" w:hAnsi="Times New Roman" w:cs="Times New Roman"/>
          <w:b/>
          <w:sz w:val="24"/>
          <w:szCs w:val="24"/>
        </w:rPr>
        <w:t>Junior. Android Developer and Digital Marketing Lead</w:t>
      </w:r>
      <w:r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Pr="00C74AAD">
        <w:rPr>
          <w:rFonts w:ascii="Times New Roman" w:hAnsi="Times New Roman" w:cs="Times New Roman"/>
          <w:b/>
          <w:sz w:val="24"/>
          <w:szCs w:val="24"/>
        </w:rPr>
        <w:t>October 2019 – April 2020</w:t>
      </w:r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8B6289" w:rsidRPr="008B6289" w:rsidRDefault="008B6289" w:rsidP="009A64E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45DE5">
        <w:rPr>
          <w:sz w:val="20"/>
          <w:szCs w:val="20"/>
          <w:lang w:val="en-US"/>
        </w:rPr>
        <w:t>•</w:t>
      </w:r>
      <w:r>
        <w:rPr>
          <w:sz w:val="20"/>
          <w:szCs w:val="20"/>
          <w:lang w:val="en-US"/>
        </w:rPr>
        <w:t xml:space="preserve"> </w:t>
      </w:r>
      <w:r w:rsidRPr="008B6289">
        <w:rPr>
          <w:rFonts w:ascii="Times New Roman" w:hAnsi="Times New Roman" w:cs="Times New Roman"/>
          <w:sz w:val="24"/>
          <w:szCs w:val="24"/>
        </w:rPr>
        <w:t>Developed comprehensive solutions by engaging in requirement gathering, constructing XML layouts, integrating REST APIs, testing applications, and producing documentation.</w:t>
      </w:r>
    </w:p>
    <w:p w:rsidR="008B6289" w:rsidRPr="008B6289" w:rsidRDefault="008B6289" w:rsidP="009A64E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B6289">
        <w:rPr>
          <w:rFonts w:ascii="Times New Roman" w:hAnsi="Times New Roman" w:cs="Times New Roman"/>
          <w:sz w:val="24"/>
          <w:szCs w:val="24"/>
          <w:lang w:val="en-US"/>
        </w:rPr>
        <w:t xml:space="preserve">• </w:t>
      </w:r>
      <w:r w:rsidRPr="008B6289">
        <w:rPr>
          <w:rFonts w:ascii="Times New Roman" w:hAnsi="Times New Roman" w:cs="Times New Roman"/>
          <w:sz w:val="24"/>
          <w:szCs w:val="24"/>
        </w:rPr>
        <w:t>Ensured that the module was tested to meet total performance requirements.</w:t>
      </w:r>
    </w:p>
    <w:p w:rsidR="008B6289" w:rsidRPr="008B6289" w:rsidRDefault="008B6289" w:rsidP="008B6289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8B6289">
        <w:rPr>
          <w:rFonts w:ascii="Times New Roman" w:hAnsi="Times New Roman" w:cs="Times New Roman"/>
          <w:sz w:val="24"/>
          <w:szCs w:val="24"/>
          <w:lang w:val="en-US"/>
        </w:rPr>
        <w:t xml:space="preserve">• </w:t>
      </w:r>
      <w:r w:rsidRPr="008B6289">
        <w:rPr>
          <w:rFonts w:ascii="Times New Roman" w:hAnsi="Times New Roman" w:cs="Times New Roman"/>
          <w:sz w:val="24"/>
          <w:szCs w:val="24"/>
        </w:rPr>
        <w:t>Tested several modules using automation testing and through Selenium by writing scripts.</w:t>
      </w:r>
    </w:p>
    <w:p w:rsidR="008B6289" w:rsidRPr="008B6289" w:rsidRDefault="008B6289" w:rsidP="008B6289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8B6289">
        <w:rPr>
          <w:rFonts w:ascii="Times New Roman" w:hAnsi="Times New Roman" w:cs="Times New Roman"/>
          <w:sz w:val="24"/>
          <w:szCs w:val="24"/>
          <w:lang w:val="en-US"/>
        </w:rPr>
        <w:t>• Organized</w:t>
      </w:r>
      <w:r w:rsidRPr="008B6289">
        <w:rPr>
          <w:rFonts w:ascii="Times New Roman" w:hAnsi="Times New Roman" w:cs="Times New Roman"/>
          <w:sz w:val="24"/>
          <w:szCs w:val="24"/>
        </w:rPr>
        <w:t xml:space="preserve"> with my Team Lead to write 3 SEO WordPress blog articles every week. </w:t>
      </w:r>
    </w:p>
    <w:p w:rsidR="008B6289" w:rsidRDefault="008B6289" w:rsidP="008B6289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8B6289">
        <w:rPr>
          <w:rFonts w:ascii="Times New Roman" w:hAnsi="Times New Roman" w:cs="Times New Roman"/>
          <w:sz w:val="24"/>
          <w:szCs w:val="24"/>
          <w:lang w:val="en-US"/>
        </w:rPr>
        <w:t xml:space="preserve">• Managed On-page </w:t>
      </w:r>
      <w:r w:rsidRPr="008B6289">
        <w:rPr>
          <w:rFonts w:ascii="Times New Roman" w:hAnsi="Times New Roman" w:cs="Times New Roman"/>
          <w:sz w:val="24"/>
          <w:szCs w:val="24"/>
        </w:rPr>
        <w:t>and off-page SEO optimization</w:t>
      </w:r>
    </w:p>
    <w:p w:rsidR="00B504B0" w:rsidRPr="008B6289" w:rsidRDefault="00B504B0" w:rsidP="008B6289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:rsidR="008B6289" w:rsidRDefault="004A4603" w:rsidP="009A64ED">
      <w:pPr>
        <w:pStyle w:val="NoSpacing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Awards &amp; Recognition</w:t>
      </w:r>
    </w:p>
    <w:p w:rsidR="004A4603" w:rsidRDefault="004A4603" w:rsidP="004A4603">
      <w:pPr>
        <w:pStyle w:val="NoSpacing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B6289">
        <w:rPr>
          <w:rFonts w:ascii="Times New Roman" w:hAnsi="Times New Roman" w:cs="Times New Roman"/>
          <w:sz w:val="24"/>
          <w:szCs w:val="24"/>
          <w:lang w:val="en-US"/>
        </w:rPr>
        <w:t>•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74AAD">
        <w:rPr>
          <w:rFonts w:ascii="Times New Roman" w:hAnsi="Times New Roman" w:cs="Times New Roman"/>
          <w:sz w:val="24"/>
          <w:szCs w:val="24"/>
        </w:rPr>
        <w:t xml:space="preserve">Improved Keyword Ranking by using </w:t>
      </w:r>
      <w:proofErr w:type="spellStart"/>
      <w:r w:rsidRPr="00C74AAD">
        <w:rPr>
          <w:rFonts w:ascii="Times New Roman" w:hAnsi="Times New Roman" w:cs="Times New Roman"/>
          <w:sz w:val="24"/>
          <w:szCs w:val="24"/>
        </w:rPr>
        <w:t>Yoast</w:t>
      </w:r>
      <w:proofErr w:type="spellEnd"/>
      <w:r w:rsidRPr="00C74AAD">
        <w:rPr>
          <w:rFonts w:ascii="Times New Roman" w:hAnsi="Times New Roman" w:cs="Times New Roman"/>
          <w:sz w:val="24"/>
          <w:szCs w:val="24"/>
        </w:rPr>
        <w:t xml:space="preserve"> SEO. </w:t>
      </w:r>
    </w:p>
    <w:p w:rsidR="004A4603" w:rsidRPr="004A4603" w:rsidRDefault="004A4603" w:rsidP="005753B5">
      <w:pPr>
        <w:pStyle w:val="NoSpacing"/>
        <w:ind w:left="3600"/>
        <w:rPr>
          <w:rFonts w:ascii="Times New Roman" w:hAnsi="Times New Roman" w:cs="Times New Roman"/>
        </w:rPr>
      </w:pPr>
      <w:r w:rsidRPr="008B6289">
        <w:rPr>
          <w:rFonts w:ascii="Times New Roman" w:hAnsi="Times New Roman" w:cs="Times New Roman"/>
          <w:sz w:val="24"/>
          <w:szCs w:val="24"/>
          <w:lang w:val="en-US"/>
        </w:rPr>
        <w:lastRenderedPageBreak/>
        <w:t>•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A4464">
        <w:rPr>
          <w:rFonts w:ascii="Times New Roman" w:hAnsi="Times New Roman" w:cs="Times New Roman"/>
          <w:sz w:val="24"/>
          <w:szCs w:val="24"/>
          <w:lang w:val="en-US"/>
        </w:rPr>
        <w:t>Enhanced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performance </w:t>
      </w:r>
      <w:r w:rsidRPr="00C74AAD">
        <w:rPr>
          <w:rFonts w:ascii="Times New Roman" w:hAnsi="Times New Roman" w:cs="Times New Roman"/>
          <w:sz w:val="24"/>
          <w:szCs w:val="24"/>
        </w:rPr>
        <w:t>by tuning applications based on customer feedback and testing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504B0" w:rsidRDefault="00B504B0"/>
    <w:p w:rsidR="00B504B0" w:rsidRPr="00845C0B" w:rsidRDefault="00A31EBC" w:rsidP="00B504B0">
      <w:pPr>
        <w:pStyle w:val="Heading2"/>
      </w:pPr>
      <w:ins w:id="1" w:author="Sardesai, Sonali" w:date="2024-06-16T14:37:00Z">
        <w:r w:rsidRPr="00276258">
          <w:rPr>
            <w:noProof/>
            <w:lang w:eastAsia="en-CA"/>
          </w:rPr>
          <mc:AlternateContent>
            <mc:Choice Requires="wps">
              <w:drawing>
                <wp:anchor distT="45720" distB="45720" distL="114300" distR="114300" simplePos="0" relativeHeight="251661312" behindDoc="0" locked="0" layoutInCell="1" allowOverlap="1" wp14:anchorId="53A7732F" wp14:editId="59FABB33">
                  <wp:simplePos x="0" y="0"/>
                  <wp:positionH relativeFrom="column">
                    <wp:posOffset>-215900</wp:posOffset>
                  </wp:positionH>
                  <wp:positionV relativeFrom="paragraph">
                    <wp:posOffset>161925</wp:posOffset>
                  </wp:positionV>
                  <wp:extent cx="2298700" cy="6286500"/>
                  <wp:effectExtent l="0" t="0" r="6350" b="0"/>
                  <wp:wrapSquare wrapText="bothSides"/>
                  <wp:docPr id="8" name="Text Box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298700" cy="6286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31EBC" w:rsidRPr="00845C0B" w:rsidRDefault="000A4464" w:rsidP="000A4464">
                              <w:pPr>
                                <w:pStyle w:val="Heading2"/>
                                <w:rPr>
                                  <w:rFonts w:asciiTheme="minorHAnsi" w:hAnsiTheme="minorHAnsi" w:cstheme="minorHAnsi"/>
                                  <w:b/>
                                  <w:sz w:val="24"/>
                                  <w:szCs w:val="24"/>
                                </w:rPr>
                              </w:pPr>
                              <w:r w:rsidRPr="00DF363E">
                                <w:rPr>
                                  <w:rFonts w:asciiTheme="minorHAnsi" w:hAnsiTheme="minorHAnsi" w:cstheme="minorHAnsi"/>
                                  <w:b/>
                                  <w:color w:val="000000" w:themeColor="text1"/>
                                  <w:sz w:val="24"/>
                                  <w:szCs w:val="24"/>
                                </w:rPr>
                                <w:t>Education</w:t>
                              </w:r>
                              <w:r w:rsidR="00A31EBC" w:rsidRPr="00845C0B">
                                <w:rPr>
                                  <w:rFonts w:asciiTheme="minorHAnsi" w:hAnsiTheme="minorHAnsi" w:cstheme="minorHAnsi"/>
                                  <w:b/>
                                  <w:sz w:val="24"/>
                                  <w:szCs w:val="24"/>
                                  <w:lang w:val="en-US"/>
                                </w:rPr>
                                <w:tab/>
                              </w:r>
                              <w:r w:rsidR="00A31EBC" w:rsidRPr="00845C0B">
                                <w:rPr>
                                  <w:rFonts w:asciiTheme="minorHAnsi" w:hAnsiTheme="minorHAnsi" w:cstheme="minorHAnsi"/>
                                  <w:b/>
                                  <w:sz w:val="24"/>
                                  <w:szCs w:val="24"/>
                                  <w:lang w:val="en-US"/>
                                </w:rPr>
                                <w:tab/>
                              </w:r>
                            </w:p>
                            <w:p w:rsidR="00A31EBC" w:rsidRPr="00845C0B" w:rsidRDefault="00A31EBC" w:rsidP="000A4464">
                              <w:pPr>
                                <w:tabs>
                                  <w:tab w:val="left" w:pos="180"/>
                                </w:tabs>
                                <w:spacing w:after="0"/>
                                <w:rPr>
                                  <w:rFonts w:cstheme="minorHAnsi"/>
                                  <w:b/>
                                  <w:bCs/>
                                </w:rPr>
                              </w:pPr>
                              <w:r w:rsidRPr="00E45DE5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•</w:t>
                              </w:r>
                              <w:r w:rsidRPr="000A4464">
                                <w:rPr>
                                  <w:rFonts w:cstheme="minorHAnsi"/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  <w:tab/>
                              </w:r>
                              <w:r w:rsidR="000A4464" w:rsidRPr="00845C0B">
                                <w:rPr>
                                  <w:rFonts w:cstheme="minorHAnsi"/>
                                  <w:b/>
                                  <w:bCs/>
                                </w:rPr>
                                <w:t>Lambton College | North York</w:t>
                              </w:r>
                            </w:p>
                            <w:p w:rsidR="000A4464" w:rsidRPr="00845C0B" w:rsidRDefault="000A4464" w:rsidP="000A4464">
                              <w:pPr>
                                <w:pStyle w:val="NoSpacing"/>
                                <w:rPr>
                                  <w:rFonts w:cstheme="minorHAnsi"/>
                                </w:rPr>
                              </w:pPr>
                              <w:r w:rsidRPr="00845C0B">
                                <w:rPr>
                                  <w:rFonts w:cstheme="minorHAnsi"/>
                                  <w:b/>
                                  <w:bCs/>
                                </w:rPr>
                                <w:t xml:space="preserve">  </w:t>
                              </w:r>
                              <w:r w:rsidRPr="00845C0B">
                                <w:rPr>
                                  <w:rFonts w:cstheme="minorHAnsi"/>
                                </w:rPr>
                                <w:t xml:space="preserve">Post-Graduation Diploma, </w:t>
                              </w:r>
                              <w:proofErr w:type="spellStart"/>
                              <w:r w:rsidRPr="00845C0B">
                                <w:rPr>
                                  <w:rFonts w:cstheme="minorHAnsi"/>
                                </w:rPr>
                                <w:t>DevOps</w:t>
                              </w:r>
                              <w:proofErr w:type="spellEnd"/>
                              <w:r w:rsidRPr="00845C0B">
                                <w:rPr>
                                  <w:rFonts w:cstheme="minorHAnsi"/>
                                </w:rPr>
                                <w:t xml:space="preserve"> for Cloud Computing (May 2023- March 2025) </w:t>
                              </w:r>
                            </w:p>
                            <w:p w:rsidR="000A4464" w:rsidRPr="00845C0B" w:rsidRDefault="000A4464" w:rsidP="000A4464">
                              <w:pPr>
                                <w:pStyle w:val="NoSpacing"/>
                                <w:rPr>
                                  <w:rFonts w:cstheme="minorHAnsi"/>
                                </w:rPr>
                              </w:pPr>
                            </w:p>
                            <w:p w:rsidR="000A4464" w:rsidRPr="00845C0B" w:rsidRDefault="000A4464" w:rsidP="000A4464">
                              <w:pPr>
                                <w:pStyle w:val="NoSpacing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</w:rPr>
                              </w:pPr>
                              <w:r w:rsidRPr="00845C0B">
                                <w:rPr>
                                  <w:lang w:val="en-US"/>
                                </w:rPr>
                                <w:t>•</w:t>
                              </w:r>
                              <w:r w:rsidRPr="00845C0B">
                                <w:rPr>
                                  <w:rFonts w:cstheme="minorHAnsi"/>
                                  <w:b/>
                                  <w:lang w:val="en-US"/>
                                </w:rPr>
                                <w:t xml:space="preserve"> </w:t>
                              </w:r>
                              <w:r w:rsidRPr="00845C0B">
                                <w:rPr>
                                  <w:rFonts w:cstheme="minorHAnsi"/>
                                  <w:b/>
                                  <w:bCs/>
                                </w:rPr>
                                <w:t>MITWPU | Pune</w:t>
                              </w:r>
                              <w:r w:rsidRPr="00845C0B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</w:rPr>
                                <w:t xml:space="preserve"> </w:t>
                              </w:r>
                            </w:p>
                            <w:p w:rsidR="000A4464" w:rsidRPr="00845C0B" w:rsidRDefault="000A4464" w:rsidP="000A4464">
                              <w:pPr>
                                <w:pStyle w:val="NoSpacing"/>
                                <w:rPr>
                                  <w:rFonts w:cstheme="minorHAnsi"/>
                                </w:rPr>
                              </w:pPr>
                              <w:r w:rsidRPr="00845C0B">
                                <w:rPr>
                                  <w:rFonts w:cstheme="minorHAnsi"/>
                                </w:rPr>
                                <w:t xml:space="preserve">   MCA, Computer Science (June 2017- March 2020)</w:t>
                              </w:r>
                            </w:p>
                            <w:p w:rsidR="000A4464" w:rsidRPr="00845C0B" w:rsidRDefault="000A4464" w:rsidP="000A4464">
                              <w:pPr>
                                <w:pStyle w:val="NoSpacing"/>
                                <w:rPr>
                                  <w:rFonts w:cstheme="minorHAnsi"/>
                                </w:rPr>
                              </w:pPr>
                            </w:p>
                            <w:p w:rsidR="000A4464" w:rsidRPr="00845C0B" w:rsidRDefault="000A4464" w:rsidP="000A4464">
                              <w:pPr>
                                <w:pStyle w:val="NoSpacing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</w:rPr>
                              </w:pPr>
                              <w:proofErr w:type="gramStart"/>
                              <w:r w:rsidRPr="00845C0B">
                                <w:rPr>
                                  <w:lang w:val="en-US"/>
                                </w:rPr>
                                <w:t xml:space="preserve">•  </w:t>
                              </w:r>
                              <w:proofErr w:type="spellStart"/>
                              <w:r w:rsidRPr="00845C0B">
                                <w:rPr>
                                  <w:rFonts w:cstheme="minorHAnsi"/>
                                  <w:b/>
                                  <w:bCs/>
                                </w:rPr>
                                <w:t>Chandibai</w:t>
                              </w:r>
                              <w:proofErr w:type="spellEnd"/>
                              <w:proofErr w:type="gramEnd"/>
                              <w:r w:rsidRPr="00845C0B">
                                <w:rPr>
                                  <w:rFonts w:cstheme="minorHAnsi"/>
                                  <w:b/>
                                  <w:bCs/>
                                </w:rPr>
                                <w:t xml:space="preserve"> </w:t>
                              </w:r>
                              <w:proofErr w:type="spellStart"/>
                              <w:r w:rsidRPr="00845C0B">
                                <w:rPr>
                                  <w:rFonts w:cstheme="minorHAnsi"/>
                                  <w:b/>
                                  <w:bCs/>
                                </w:rPr>
                                <w:t>Himatmal</w:t>
                              </w:r>
                              <w:proofErr w:type="spellEnd"/>
                              <w:r w:rsidRPr="00845C0B">
                                <w:rPr>
                                  <w:rFonts w:cstheme="minorHAnsi"/>
                                  <w:b/>
                                  <w:bCs/>
                                </w:rPr>
                                <w:t xml:space="preserve"> </w:t>
                              </w:r>
                              <w:proofErr w:type="spellStart"/>
                              <w:r w:rsidRPr="00845C0B">
                                <w:rPr>
                                  <w:rFonts w:cstheme="minorHAnsi"/>
                                  <w:b/>
                                  <w:bCs/>
                                </w:rPr>
                                <w:t>Mansukhani</w:t>
                              </w:r>
                              <w:proofErr w:type="spellEnd"/>
                              <w:r w:rsidRPr="00845C0B">
                                <w:rPr>
                                  <w:rFonts w:cstheme="minorHAnsi"/>
                                  <w:b/>
                                  <w:bCs/>
                                </w:rPr>
                                <w:t xml:space="preserve"> College | Mumbai</w:t>
                              </w:r>
                              <w:r w:rsidRPr="00845C0B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</w:rPr>
                                <w:t xml:space="preserve"> </w:t>
                              </w:r>
                            </w:p>
                            <w:p w:rsidR="000A4464" w:rsidRPr="00845C0B" w:rsidRDefault="000A4464" w:rsidP="000A4464">
                              <w:pPr>
                                <w:pStyle w:val="NoSpacing"/>
                                <w:rPr>
                                  <w:rFonts w:cstheme="minorHAnsi"/>
                                </w:rPr>
                              </w:pPr>
                              <w:r w:rsidRPr="00845C0B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</w:rPr>
                                <w:t xml:space="preserve">  </w:t>
                              </w:r>
                              <w:r w:rsidRPr="00845C0B">
                                <w:rPr>
                                  <w:rFonts w:cstheme="minorHAnsi"/>
                                </w:rPr>
                                <w:t>Bachelor in Computer Science (June 2014- March 2017)</w:t>
                              </w:r>
                            </w:p>
                            <w:p w:rsidR="000A4464" w:rsidRPr="00845C0B" w:rsidRDefault="000A4464" w:rsidP="000A4464">
                              <w:pPr>
                                <w:pStyle w:val="NoSpacing"/>
                                <w:rPr>
                                  <w:rFonts w:cstheme="minorHAnsi"/>
                                </w:rPr>
                              </w:pPr>
                            </w:p>
                            <w:p w:rsidR="00A31EBC" w:rsidRDefault="00A31EBC" w:rsidP="00A31EBC">
                              <w:pPr>
                                <w:spacing w:after="0"/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53A7732F" id="_x0000_s1027" type="#_x0000_t202" style="position:absolute;margin-left:-17pt;margin-top:12.75pt;width:181pt;height:49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" stroked="f">
                  <v:textbox>
                    <w:txbxContent>
                      <w:p w:rsidR="00A31EBC" w:rsidRPr="00845C0B" w:rsidRDefault="000A4464" w:rsidP="000A4464">
                        <w:pPr>
                          <w:pStyle w:val="Heading2"/>
                          <w:rPr>
                            <w:rFonts w:asciiTheme="minorHAnsi" w:hAnsiTheme="minorHAnsi" w:cstheme="minorHAnsi"/>
                            <w:b/>
                            <w:sz w:val="24"/>
                            <w:szCs w:val="24"/>
                          </w:rPr>
                        </w:pPr>
                        <w:r w:rsidRPr="00DF363E">
                          <w:rPr>
                            <w:rFonts w:asciiTheme="minorHAnsi" w:hAnsiTheme="minorHAnsi" w:cstheme="minorHAnsi"/>
                            <w:b/>
                            <w:color w:val="000000" w:themeColor="text1"/>
                            <w:sz w:val="24"/>
                            <w:szCs w:val="24"/>
                          </w:rPr>
                          <w:t>Education</w:t>
                        </w:r>
                        <w:r w:rsidR="00A31EBC" w:rsidRPr="00845C0B">
                          <w:rPr>
                            <w:rFonts w:asciiTheme="minorHAnsi" w:hAnsiTheme="minorHAnsi" w:cstheme="minorHAnsi"/>
                            <w:b/>
                            <w:sz w:val="24"/>
                            <w:szCs w:val="24"/>
                            <w:lang w:val="en-US"/>
                          </w:rPr>
                          <w:tab/>
                        </w:r>
                        <w:r w:rsidR="00A31EBC" w:rsidRPr="00845C0B">
                          <w:rPr>
                            <w:rFonts w:asciiTheme="minorHAnsi" w:hAnsiTheme="minorHAnsi" w:cstheme="minorHAnsi"/>
                            <w:b/>
                            <w:sz w:val="24"/>
                            <w:szCs w:val="24"/>
                            <w:lang w:val="en-US"/>
                          </w:rPr>
                          <w:tab/>
                        </w:r>
                      </w:p>
                      <w:p w:rsidR="00A31EBC" w:rsidRPr="00845C0B" w:rsidRDefault="00A31EBC" w:rsidP="000A4464">
                        <w:pPr>
                          <w:tabs>
                            <w:tab w:val="left" w:pos="180"/>
                          </w:tabs>
                          <w:spacing w:after="0"/>
                          <w:rPr>
                            <w:rFonts w:cstheme="minorHAnsi"/>
                            <w:b/>
                            <w:bCs/>
                          </w:rPr>
                        </w:pPr>
                        <w:r w:rsidRPr="00E45DE5">
                          <w:rPr>
                            <w:sz w:val="20"/>
                            <w:szCs w:val="20"/>
                            <w:lang w:val="en-US"/>
                          </w:rPr>
                          <w:t>•</w:t>
                        </w:r>
                        <w:r w:rsidRPr="000A4464">
                          <w:rPr>
                            <w:rFonts w:cstheme="minorHAnsi"/>
                            <w:b/>
                            <w:sz w:val="20"/>
                            <w:szCs w:val="20"/>
                            <w:lang w:val="en-US"/>
                          </w:rPr>
                          <w:tab/>
                        </w:r>
                        <w:r w:rsidR="000A4464" w:rsidRPr="00845C0B">
                          <w:rPr>
                            <w:rFonts w:cstheme="minorHAnsi"/>
                            <w:b/>
                            <w:bCs/>
                          </w:rPr>
                          <w:t>Lambton College | North York</w:t>
                        </w:r>
                      </w:p>
                      <w:p w:rsidR="000A4464" w:rsidRPr="00845C0B" w:rsidRDefault="000A4464" w:rsidP="000A4464">
                        <w:pPr>
                          <w:pStyle w:val="NoSpacing"/>
                          <w:rPr>
                            <w:rFonts w:cstheme="minorHAnsi"/>
                          </w:rPr>
                        </w:pPr>
                        <w:r w:rsidRPr="00845C0B">
                          <w:rPr>
                            <w:rFonts w:cstheme="minorHAnsi"/>
                            <w:b/>
                            <w:bCs/>
                          </w:rPr>
                          <w:t xml:space="preserve">  </w:t>
                        </w:r>
                        <w:r w:rsidRPr="00845C0B">
                          <w:rPr>
                            <w:rFonts w:cstheme="minorHAnsi"/>
                          </w:rPr>
                          <w:t xml:space="preserve">Post-Graduation Diploma, </w:t>
                        </w:r>
                        <w:proofErr w:type="spellStart"/>
                        <w:r w:rsidRPr="00845C0B">
                          <w:rPr>
                            <w:rFonts w:cstheme="minorHAnsi"/>
                          </w:rPr>
                          <w:t>DevOps</w:t>
                        </w:r>
                        <w:proofErr w:type="spellEnd"/>
                        <w:r w:rsidRPr="00845C0B">
                          <w:rPr>
                            <w:rFonts w:cstheme="minorHAnsi"/>
                          </w:rPr>
                          <w:t xml:space="preserve"> for Cloud Computing (May 2023- March 2025) </w:t>
                        </w:r>
                      </w:p>
                      <w:p w:rsidR="000A4464" w:rsidRPr="00845C0B" w:rsidRDefault="000A4464" w:rsidP="000A4464">
                        <w:pPr>
                          <w:pStyle w:val="NoSpacing"/>
                          <w:rPr>
                            <w:rFonts w:cstheme="minorHAnsi"/>
                          </w:rPr>
                        </w:pPr>
                      </w:p>
                      <w:p w:rsidR="000A4464" w:rsidRPr="00845C0B" w:rsidRDefault="000A4464" w:rsidP="000A4464">
                        <w:pPr>
                          <w:pStyle w:val="NoSpacing"/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</w:pPr>
                        <w:r w:rsidRPr="00845C0B">
                          <w:rPr>
                            <w:lang w:val="en-US"/>
                          </w:rPr>
                          <w:t>•</w:t>
                        </w:r>
                        <w:r w:rsidRPr="00845C0B">
                          <w:rPr>
                            <w:rFonts w:cstheme="minorHAnsi"/>
                            <w:b/>
                            <w:lang w:val="en-US"/>
                          </w:rPr>
                          <w:t xml:space="preserve"> </w:t>
                        </w:r>
                        <w:r w:rsidRPr="00845C0B">
                          <w:rPr>
                            <w:rFonts w:cstheme="minorHAnsi"/>
                            <w:b/>
                            <w:bCs/>
                          </w:rPr>
                          <w:t>MITWPU | Pune</w:t>
                        </w:r>
                        <w:r w:rsidRPr="00845C0B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 xml:space="preserve"> </w:t>
                        </w:r>
                      </w:p>
                      <w:p w:rsidR="000A4464" w:rsidRPr="00845C0B" w:rsidRDefault="000A4464" w:rsidP="000A4464">
                        <w:pPr>
                          <w:pStyle w:val="NoSpacing"/>
                          <w:rPr>
                            <w:rFonts w:cstheme="minorHAnsi"/>
                          </w:rPr>
                        </w:pPr>
                        <w:r w:rsidRPr="00845C0B">
                          <w:rPr>
                            <w:rFonts w:cstheme="minorHAnsi"/>
                          </w:rPr>
                          <w:t xml:space="preserve">   MCA, Computer Science (June 2017- March 2020)</w:t>
                        </w:r>
                      </w:p>
                      <w:p w:rsidR="000A4464" w:rsidRPr="00845C0B" w:rsidRDefault="000A4464" w:rsidP="000A4464">
                        <w:pPr>
                          <w:pStyle w:val="NoSpacing"/>
                          <w:rPr>
                            <w:rFonts w:cstheme="minorHAnsi"/>
                          </w:rPr>
                        </w:pPr>
                      </w:p>
                      <w:p w:rsidR="000A4464" w:rsidRPr="00845C0B" w:rsidRDefault="000A4464" w:rsidP="000A4464">
                        <w:pPr>
                          <w:pStyle w:val="NoSpacing"/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</w:pPr>
                        <w:proofErr w:type="gramStart"/>
                        <w:r w:rsidRPr="00845C0B">
                          <w:rPr>
                            <w:lang w:val="en-US"/>
                          </w:rPr>
                          <w:t xml:space="preserve">•  </w:t>
                        </w:r>
                        <w:proofErr w:type="spellStart"/>
                        <w:r w:rsidRPr="00845C0B">
                          <w:rPr>
                            <w:rFonts w:cstheme="minorHAnsi"/>
                            <w:b/>
                            <w:bCs/>
                          </w:rPr>
                          <w:t>Chandibai</w:t>
                        </w:r>
                        <w:proofErr w:type="spellEnd"/>
                        <w:proofErr w:type="gramEnd"/>
                        <w:r w:rsidRPr="00845C0B">
                          <w:rPr>
                            <w:rFonts w:cstheme="minorHAnsi"/>
                            <w:b/>
                            <w:bCs/>
                          </w:rPr>
                          <w:t xml:space="preserve"> </w:t>
                        </w:r>
                        <w:proofErr w:type="spellStart"/>
                        <w:r w:rsidRPr="00845C0B">
                          <w:rPr>
                            <w:rFonts w:cstheme="minorHAnsi"/>
                            <w:b/>
                            <w:bCs/>
                          </w:rPr>
                          <w:t>Himatmal</w:t>
                        </w:r>
                        <w:proofErr w:type="spellEnd"/>
                        <w:r w:rsidRPr="00845C0B">
                          <w:rPr>
                            <w:rFonts w:cstheme="minorHAnsi"/>
                            <w:b/>
                            <w:bCs/>
                          </w:rPr>
                          <w:t xml:space="preserve"> </w:t>
                        </w:r>
                        <w:proofErr w:type="spellStart"/>
                        <w:r w:rsidRPr="00845C0B">
                          <w:rPr>
                            <w:rFonts w:cstheme="minorHAnsi"/>
                            <w:b/>
                            <w:bCs/>
                          </w:rPr>
                          <w:t>Mansukhani</w:t>
                        </w:r>
                        <w:proofErr w:type="spellEnd"/>
                        <w:r w:rsidRPr="00845C0B">
                          <w:rPr>
                            <w:rFonts w:cstheme="minorHAnsi"/>
                            <w:b/>
                            <w:bCs/>
                          </w:rPr>
                          <w:t xml:space="preserve"> College | Mumbai</w:t>
                        </w:r>
                        <w:r w:rsidRPr="00845C0B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 xml:space="preserve"> </w:t>
                        </w:r>
                      </w:p>
                      <w:p w:rsidR="000A4464" w:rsidRPr="00845C0B" w:rsidRDefault="000A4464" w:rsidP="000A4464">
                        <w:pPr>
                          <w:pStyle w:val="NoSpacing"/>
                          <w:rPr>
                            <w:rFonts w:cstheme="minorHAnsi"/>
                          </w:rPr>
                        </w:pPr>
                        <w:r w:rsidRPr="00845C0B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 xml:space="preserve">  </w:t>
                        </w:r>
                        <w:r w:rsidRPr="00845C0B">
                          <w:rPr>
                            <w:rFonts w:cstheme="minorHAnsi"/>
                          </w:rPr>
                          <w:t>Bachelor in Computer Science (June 2014- March 2017)</w:t>
                        </w:r>
                      </w:p>
                      <w:p w:rsidR="000A4464" w:rsidRPr="00845C0B" w:rsidRDefault="000A4464" w:rsidP="000A4464">
                        <w:pPr>
                          <w:pStyle w:val="NoSpacing"/>
                          <w:rPr>
                            <w:rFonts w:cstheme="minorHAnsi"/>
                          </w:rPr>
                        </w:pPr>
                      </w:p>
                      <w:p w:rsidR="00A31EBC" w:rsidRDefault="00A31EBC" w:rsidP="00A31EBC">
                        <w:pPr>
                          <w:spacing w:after="0"/>
                          <w:rPr>
                            <w:b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  <w10:wrap type="square"/>
                </v:shape>
              </w:pict>
            </mc:Fallback>
          </mc:AlternateContent>
        </w:r>
      </w:ins>
      <w:r w:rsidR="00845C0B">
        <w:tab/>
      </w:r>
      <w:r w:rsidR="00B504B0" w:rsidRPr="00DF363E">
        <w:rPr>
          <w:b/>
          <w:bCs/>
          <w:color w:val="000000" w:themeColor="text1"/>
        </w:rPr>
        <w:t>Projects</w:t>
      </w:r>
    </w:p>
    <w:p w:rsidR="00845C0B" w:rsidRDefault="00B504B0" w:rsidP="00845C0B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tab/>
      </w:r>
      <w:r w:rsidR="00845C0B" w:rsidRPr="006E1158">
        <w:rPr>
          <w:rFonts w:ascii="Times New Roman" w:hAnsi="Times New Roman" w:cs="Times New Roman"/>
          <w:b/>
          <w:sz w:val="24"/>
          <w:szCs w:val="24"/>
        </w:rPr>
        <w:t xml:space="preserve">Azure Data Engineering Demo </w:t>
      </w:r>
    </w:p>
    <w:p w:rsidR="00845C0B" w:rsidRDefault="00845C0B" w:rsidP="00845C0B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C0266B">
        <w:rPr>
          <w:rFonts w:ascii="Times New Roman" w:hAnsi="Times New Roman" w:cs="Times New Roman"/>
          <w:sz w:val="24"/>
          <w:szCs w:val="24"/>
        </w:rPr>
        <w:t>Developed and implemented Azure based data engineering solution for smooth transition to facilitate real-time analytics.</w:t>
      </w:r>
    </w:p>
    <w:p w:rsidR="00845C0B" w:rsidRDefault="00845C0B" w:rsidP="00845C0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507B21">
        <w:rPr>
          <w:rFonts w:ascii="Times New Roman" w:hAnsi="Times New Roman" w:cs="Times New Roman"/>
          <w:sz w:val="24"/>
          <w:szCs w:val="24"/>
        </w:rPr>
        <w:t xml:space="preserve">Designed and transformed data models using Azure </w:t>
      </w:r>
      <w:r w:rsidRPr="00507B21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Data Lake Storage Gen2 and </w:t>
      </w: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u</w:t>
      </w:r>
      <w:r w:rsidRPr="00507B21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tilized on-premises SQL Server </w:t>
      </w: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and Azure data Factory </w:t>
      </w:r>
      <w:r w:rsidRPr="00507B21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for data extraction.</w:t>
      </w:r>
    </w:p>
    <w:p w:rsidR="00845C0B" w:rsidRDefault="00845C0B" w:rsidP="00845C0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507B21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Integrated Power BI dashboards with Azure Synapse data sources for real-time data Visualization.</w:t>
      </w:r>
    </w:p>
    <w:p w:rsidR="00845C0B" w:rsidRPr="00507B21" w:rsidRDefault="00845C0B" w:rsidP="00845C0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507B21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Integrated CI/CD pipelines with Azure </w:t>
      </w:r>
      <w:proofErr w:type="spellStart"/>
      <w:r w:rsidRPr="00507B21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DevOps</w:t>
      </w:r>
      <w:proofErr w:type="spellEnd"/>
      <w:r w:rsidRPr="00507B21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to automate build, test, and deployment processes.</w:t>
      </w:r>
    </w:p>
    <w:p w:rsidR="00845C0B" w:rsidRPr="00C0266B" w:rsidRDefault="00845C0B" w:rsidP="00845C0B">
      <w:pPr>
        <w:pStyle w:val="NoSpacing"/>
        <w:ind w:left="360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</w:p>
    <w:p w:rsidR="00845C0B" w:rsidRPr="00C0266B" w:rsidRDefault="00845C0B" w:rsidP="00845C0B">
      <w:pPr>
        <w:pStyle w:val="NoSpacing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C0266B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CI/CD for GKE using Cloud Deploy</w:t>
      </w:r>
    </w:p>
    <w:p w:rsidR="00845C0B" w:rsidRPr="00F848A3" w:rsidRDefault="00845C0B" w:rsidP="00845C0B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848A3">
        <w:rPr>
          <w:rFonts w:ascii="Times New Roman" w:hAnsi="Times New Roman" w:cs="Times New Roman"/>
          <w:sz w:val="24"/>
          <w:szCs w:val="24"/>
          <w:shd w:val="clear" w:color="auto" w:fill="FFFFFF"/>
        </w:rPr>
        <w:t>Configured CI/CD pipelines using Google Cloud Build and Cloud Deploy, defining stages to build, test and deployment to GKE cluster.</w:t>
      </w:r>
    </w:p>
    <w:p w:rsidR="00845C0B" w:rsidRPr="00F848A3" w:rsidRDefault="00845C0B" w:rsidP="00845C0B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848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For Containerization we made use of </w:t>
      </w:r>
      <w:proofErr w:type="spellStart"/>
      <w:r w:rsidRPr="00F848A3">
        <w:rPr>
          <w:rFonts w:ascii="Times New Roman" w:hAnsi="Times New Roman" w:cs="Times New Roman"/>
          <w:sz w:val="24"/>
          <w:szCs w:val="24"/>
          <w:shd w:val="clear" w:color="auto" w:fill="FFFFFF"/>
        </w:rPr>
        <w:t>Docker</w:t>
      </w:r>
      <w:proofErr w:type="spellEnd"/>
      <w:r w:rsidRPr="00F848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component to ensure consistency across environments and integrated with version control system such as GIT to trigger builds on code changes. </w:t>
      </w:r>
    </w:p>
    <w:p w:rsidR="00845C0B" w:rsidRPr="00C0266B" w:rsidRDefault="00845C0B" w:rsidP="00845C0B">
      <w:pPr>
        <w:pStyle w:val="NoSpacing"/>
        <w:ind w:left="360"/>
        <w:rPr>
          <w:rFonts w:ascii="Times New Roman" w:hAnsi="Times New Roman" w:cs="Times New Roman"/>
          <w:shd w:val="clear" w:color="auto" w:fill="FFFFFF"/>
        </w:rPr>
      </w:pPr>
    </w:p>
    <w:p w:rsidR="00845C0B" w:rsidRPr="00C0266B" w:rsidRDefault="00845C0B" w:rsidP="00845C0B">
      <w:pPr>
        <w:pStyle w:val="NoSpacing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Digital Transformation for </w:t>
      </w:r>
      <w:r w:rsidRPr="00C0266B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OEM</w:t>
      </w: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– Project Management</w:t>
      </w:r>
    </w:p>
    <w:p w:rsidR="00845C0B" w:rsidRDefault="00845C0B" w:rsidP="00845C0B">
      <w:pPr>
        <w:pStyle w:val="NoSpacing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0266B">
        <w:rPr>
          <w:rFonts w:ascii="Times New Roman" w:hAnsi="Times New Roman" w:cs="Times New Roman"/>
          <w:sz w:val="24"/>
          <w:szCs w:val="24"/>
          <w:shd w:val="clear" w:color="auto" w:fill="FFFFFF"/>
        </w:rPr>
        <w:t>Introduced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 strategic roadmap for automotive industries to leverage advanced analytics and drive revenue growth to ensure market competitiveness and long-term sustainability.</w:t>
      </w:r>
    </w:p>
    <w:p w:rsidR="00845C0B" w:rsidRDefault="00845C0B" w:rsidP="00845C0B">
      <w:pPr>
        <w:pStyle w:val="NoSpacing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Established a 5-year Roadmap and Lifecycle of Customer across automotive purchase and Analytics Framework for cultivating client’s success.</w:t>
      </w:r>
    </w:p>
    <w:p w:rsidR="009B6DD3" w:rsidRDefault="004A1703"/>
    <w:sectPr w:rsidR="009B6D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B331A"/>
    <w:multiLevelType w:val="hybridMultilevel"/>
    <w:tmpl w:val="551EC7C2"/>
    <w:lvl w:ilvl="0" w:tplc="A29CCE10">
      <w:numFmt w:val="bullet"/>
      <w:lvlText w:val="•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EF91580"/>
    <w:multiLevelType w:val="hybridMultilevel"/>
    <w:tmpl w:val="A16657A8"/>
    <w:lvl w:ilvl="0" w:tplc="A29CCE10">
      <w:numFmt w:val="bullet"/>
      <w:lvlText w:val="•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21F5377"/>
    <w:multiLevelType w:val="hybridMultilevel"/>
    <w:tmpl w:val="6B1A339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5F4B6B"/>
    <w:multiLevelType w:val="hybridMultilevel"/>
    <w:tmpl w:val="8A8A6B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373E37"/>
    <w:multiLevelType w:val="hybridMultilevel"/>
    <w:tmpl w:val="8C8A2B8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D7B40E5"/>
    <w:multiLevelType w:val="hybridMultilevel"/>
    <w:tmpl w:val="BDB2F532"/>
    <w:lvl w:ilvl="0" w:tplc="A29CCE10">
      <w:numFmt w:val="bullet"/>
      <w:lvlText w:val="•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2923D6E"/>
    <w:multiLevelType w:val="hybridMultilevel"/>
    <w:tmpl w:val="DBDAE174"/>
    <w:lvl w:ilvl="0" w:tplc="6188004E">
      <w:numFmt w:val="bullet"/>
      <w:lvlText w:val="•"/>
      <w:lvlJc w:val="left"/>
      <w:pPr>
        <w:ind w:left="72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CC62673"/>
    <w:multiLevelType w:val="hybridMultilevel"/>
    <w:tmpl w:val="A64C248E"/>
    <w:lvl w:ilvl="0" w:tplc="A29CCE10">
      <w:numFmt w:val="bullet"/>
      <w:lvlText w:val="•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50B9137A"/>
    <w:multiLevelType w:val="hybridMultilevel"/>
    <w:tmpl w:val="B65EB8E2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436565E"/>
    <w:multiLevelType w:val="hybridMultilevel"/>
    <w:tmpl w:val="8952B49C"/>
    <w:lvl w:ilvl="0" w:tplc="A29CCE10">
      <w:numFmt w:val="bullet"/>
      <w:lvlText w:val="•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58F6235D"/>
    <w:multiLevelType w:val="hybridMultilevel"/>
    <w:tmpl w:val="A8B8087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70DC6EA5"/>
    <w:multiLevelType w:val="hybridMultilevel"/>
    <w:tmpl w:val="E8D012EE"/>
    <w:lvl w:ilvl="0" w:tplc="A29CCE10">
      <w:numFmt w:val="bullet"/>
      <w:lvlText w:val="•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72E03EC1"/>
    <w:multiLevelType w:val="hybridMultilevel"/>
    <w:tmpl w:val="723CDB3A"/>
    <w:lvl w:ilvl="0" w:tplc="6188004E">
      <w:numFmt w:val="bullet"/>
      <w:lvlText w:val="•"/>
      <w:lvlJc w:val="left"/>
      <w:pPr>
        <w:ind w:left="72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2"/>
  </w:num>
  <w:num w:numId="3">
    <w:abstractNumId w:val="6"/>
  </w:num>
  <w:num w:numId="4">
    <w:abstractNumId w:val="2"/>
  </w:num>
  <w:num w:numId="5">
    <w:abstractNumId w:val="8"/>
  </w:num>
  <w:num w:numId="6">
    <w:abstractNumId w:val="4"/>
  </w:num>
  <w:num w:numId="7">
    <w:abstractNumId w:val="1"/>
  </w:num>
  <w:num w:numId="8">
    <w:abstractNumId w:val="10"/>
  </w:num>
  <w:num w:numId="9">
    <w:abstractNumId w:val="7"/>
  </w:num>
  <w:num w:numId="10">
    <w:abstractNumId w:val="9"/>
  </w:num>
  <w:num w:numId="11">
    <w:abstractNumId w:val="0"/>
  </w:num>
  <w:num w:numId="12">
    <w:abstractNumId w:val="5"/>
  </w:num>
  <w:num w:numId="13">
    <w:abstractNumId w:val="1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Sardesai, Sonali">
    <w15:presenceInfo w15:providerId="AD" w15:userId="S::ssardesai@deloitte.com::ad9b3839-8684-4035-bad6-e219f3c8a31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EBC"/>
    <w:rsid w:val="00087740"/>
    <w:rsid w:val="000A4464"/>
    <w:rsid w:val="000B2B8F"/>
    <w:rsid w:val="00200506"/>
    <w:rsid w:val="00214C23"/>
    <w:rsid w:val="004A1703"/>
    <w:rsid w:val="004A4603"/>
    <w:rsid w:val="005753B5"/>
    <w:rsid w:val="007641AC"/>
    <w:rsid w:val="00845C0B"/>
    <w:rsid w:val="00861D29"/>
    <w:rsid w:val="008B6289"/>
    <w:rsid w:val="008B6A84"/>
    <w:rsid w:val="008E79C6"/>
    <w:rsid w:val="009A64ED"/>
    <w:rsid w:val="009E709B"/>
    <w:rsid w:val="00A31EBC"/>
    <w:rsid w:val="00AF1221"/>
    <w:rsid w:val="00B504B0"/>
    <w:rsid w:val="00C61042"/>
    <w:rsid w:val="00CB3EDE"/>
    <w:rsid w:val="00DF363E"/>
    <w:rsid w:val="00FA2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28292D-7DF0-437A-A85D-425D33C20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1EBC"/>
  </w:style>
  <w:style w:type="paragraph" w:styleId="Heading1">
    <w:name w:val="heading 1"/>
    <w:basedOn w:val="Normal"/>
    <w:next w:val="Normal"/>
    <w:link w:val="Heading1Char"/>
    <w:uiPriority w:val="9"/>
    <w:qFormat/>
    <w:rsid w:val="00A31E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1E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1EB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A31EBC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31EB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31EB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31E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1EBC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8B6A8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foodandtrippling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1739</TotalTime>
  <Pages>2</Pages>
  <Words>474</Words>
  <Characters>2707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14</cp:revision>
  <dcterms:created xsi:type="dcterms:W3CDTF">2024-06-16T15:05:00Z</dcterms:created>
  <dcterms:modified xsi:type="dcterms:W3CDTF">2024-07-12T03:23:00Z</dcterms:modified>
</cp:coreProperties>
</file>